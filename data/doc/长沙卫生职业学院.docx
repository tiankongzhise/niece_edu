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F7108">
      <w:pPr>
        <w:keepNext w:val="0"/>
        <w:keepLines w:val="0"/>
        <w:pageBreakBefore w:val="0"/>
        <w:widowControl w:val="0"/>
        <w:kinsoku/>
        <w:wordWrap/>
        <w:overflowPunct/>
        <w:topLinePunct w:val="0"/>
        <w:autoSpaceDE/>
        <w:autoSpaceDN/>
        <w:bidi w:val="0"/>
        <w:adjustRightInd/>
        <w:snapToGrid w:val="0"/>
        <w:jc w:val="center"/>
        <w:rPr>
          <w:rFonts w:eastAsia="方正小标宋简体"/>
          <w:b/>
          <w:bCs/>
          <w:sz w:val="44"/>
          <w:szCs w:val="44"/>
        </w:rPr>
      </w:pPr>
      <w:bookmarkStart w:id="1" w:name="_GoBack"/>
      <w:bookmarkEnd w:id="1"/>
      <w:bookmarkStart w:id="0" w:name="zhengwen"/>
    </w:p>
    <w:p w14:paraId="37EFDDCF">
      <w:pPr>
        <w:keepNext w:val="0"/>
        <w:keepLines w:val="0"/>
        <w:pageBreakBefore w:val="0"/>
        <w:widowControl w:val="0"/>
        <w:kinsoku/>
        <w:wordWrap/>
        <w:overflowPunct/>
        <w:topLinePunct w:val="0"/>
        <w:autoSpaceDE/>
        <w:autoSpaceDN/>
        <w:bidi w:val="0"/>
        <w:adjustRightInd/>
        <w:snapToGrid w:val="0"/>
        <w:jc w:val="center"/>
        <w:rPr>
          <w:rFonts w:eastAsia="方正小标宋简体"/>
          <w:b/>
          <w:bCs/>
          <w:sz w:val="44"/>
          <w:szCs w:val="44"/>
        </w:rPr>
      </w:pPr>
      <w:r>
        <w:rPr>
          <w:rFonts w:eastAsia="方正小标宋简体"/>
          <w:b/>
          <w:bCs/>
          <w:sz w:val="44"/>
          <w:szCs w:val="44"/>
        </w:rPr>
        <w:t>长沙卫生职业学院202</w:t>
      </w:r>
      <w:r>
        <w:rPr>
          <w:rFonts w:hint="eastAsia" w:eastAsia="方正小标宋简体"/>
          <w:b/>
          <w:bCs/>
          <w:sz w:val="44"/>
          <w:szCs w:val="44"/>
        </w:rPr>
        <w:t>5</w:t>
      </w:r>
      <w:r>
        <w:rPr>
          <w:rFonts w:eastAsia="方正小标宋简体"/>
          <w:b/>
          <w:bCs/>
          <w:sz w:val="44"/>
          <w:szCs w:val="44"/>
        </w:rPr>
        <w:t>年高职单招章程</w:t>
      </w:r>
    </w:p>
    <w:p w14:paraId="76B8F55C">
      <w:pPr>
        <w:keepNext w:val="0"/>
        <w:keepLines w:val="0"/>
        <w:pageBreakBefore w:val="0"/>
        <w:widowControl w:val="0"/>
        <w:numPr>
          <w:ilvl w:val="0"/>
          <w:numId w:val="1"/>
        </w:numPr>
        <w:kinsoku/>
        <w:wordWrap/>
        <w:overflowPunct/>
        <w:topLinePunct w:val="0"/>
        <w:autoSpaceDE/>
        <w:autoSpaceDN/>
        <w:bidi w:val="0"/>
        <w:adjustRightInd/>
        <w:spacing w:before="312" w:beforeLines="100" w:after="156" w:afterLines="50" w:line="680" w:lineRule="exact"/>
        <w:jc w:val="center"/>
        <w:rPr>
          <w:rFonts w:eastAsia="仿宋"/>
          <w:b/>
          <w:bCs/>
          <w:sz w:val="32"/>
          <w:szCs w:val="32"/>
        </w:rPr>
      </w:pPr>
      <w:r>
        <w:rPr>
          <w:rFonts w:eastAsia="仿宋"/>
          <w:b/>
          <w:bCs/>
          <w:sz w:val="32"/>
          <w:szCs w:val="32"/>
        </w:rPr>
        <w:t>总 则</w:t>
      </w:r>
    </w:p>
    <w:p w14:paraId="0AE1819C">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根据《中华人民共和国教育法》《中华人民共和国高等教育法》等法律法规及教育部有关规定，依据湖南省教育厅《关于做好湖南省202</w:t>
      </w:r>
      <w:r>
        <w:rPr>
          <w:rFonts w:hint="eastAsia" w:eastAsia="仿宋"/>
          <w:sz w:val="32"/>
          <w:szCs w:val="32"/>
        </w:rPr>
        <w:t>5</w:t>
      </w:r>
      <w:r>
        <w:rPr>
          <w:rFonts w:eastAsia="仿宋"/>
          <w:sz w:val="32"/>
          <w:szCs w:val="32"/>
        </w:rPr>
        <w:t>年高职（高专）院校单独招生工作的通知》（湘教发〔202</w:t>
      </w:r>
      <w:r>
        <w:rPr>
          <w:rFonts w:hint="eastAsia" w:eastAsia="仿宋"/>
          <w:sz w:val="32"/>
          <w:szCs w:val="32"/>
        </w:rPr>
        <w:t>4</w:t>
      </w:r>
      <w:r>
        <w:rPr>
          <w:rFonts w:eastAsia="仿宋"/>
          <w:sz w:val="32"/>
          <w:szCs w:val="32"/>
        </w:rPr>
        <w:t>〕</w:t>
      </w:r>
      <w:r>
        <w:rPr>
          <w:rFonts w:hint="eastAsia" w:eastAsia="仿宋"/>
          <w:sz w:val="32"/>
          <w:szCs w:val="32"/>
        </w:rPr>
        <w:t>271</w:t>
      </w:r>
      <w:r>
        <w:rPr>
          <w:rFonts w:eastAsia="仿宋"/>
          <w:sz w:val="32"/>
          <w:szCs w:val="32"/>
        </w:rPr>
        <w:t>号）有关要求，结合学校单独招生工作（以下简称单招）实际，特制定本章程。</w:t>
      </w:r>
    </w:p>
    <w:p w14:paraId="13DFB623">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学校全称：长沙卫生职业学院</w:t>
      </w:r>
    </w:p>
    <w:p w14:paraId="2F47E2A0">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办学地点：湖南省长沙市湘江新区香山大学城岳宁大道6号</w:t>
      </w:r>
    </w:p>
    <w:p w14:paraId="77151E01">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主管部门：长沙市人民政府</w:t>
      </w:r>
    </w:p>
    <w:p w14:paraId="6405A7B1">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办学层次：高职（专科）</w:t>
      </w:r>
    </w:p>
    <w:p w14:paraId="4B0CDC9D">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湖南省院校代号：4718</w:t>
      </w:r>
    </w:p>
    <w:p w14:paraId="5EB821A4">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办学类型：公办</w:t>
      </w:r>
    </w:p>
    <w:p w14:paraId="5F82DE7E">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颁发学历证书的学校名称：长沙卫生职业学院。证书种类：普通高等学校全日制专科毕业证书。</w:t>
      </w:r>
    </w:p>
    <w:p w14:paraId="650DEAE5">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学校单招工作遵循“公平竞争、公正选拔、公开透明”的原则，坚决执行招生政策规定和纪律要求，严格实施考试招生“阳光工程”。</w:t>
      </w:r>
    </w:p>
    <w:p w14:paraId="2B78F352">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长沙卫生职业学院是由长沙市人民政府举办的全日制公办专科层次的普通高等学校，学校入选湖南省楚怡高水平高职专业群建设计划建设单位</w:t>
      </w:r>
      <w:r>
        <w:rPr>
          <w:rFonts w:hint="eastAsia" w:eastAsia="仿宋"/>
          <w:sz w:val="32"/>
          <w:szCs w:val="32"/>
        </w:rPr>
        <w:t>、</w:t>
      </w:r>
      <w:r>
        <w:rPr>
          <w:rFonts w:eastAsia="仿宋"/>
          <w:sz w:val="32"/>
          <w:szCs w:val="32"/>
        </w:rPr>
        <w:t>国家级首批老年照护“1+X”证书制度试点单位</w:t>
      </w:r>
      <w:r>
        <w:rPr>
          <w:rFonts w:hint="eastAsia" w:eastAsia="仿宋"/>
          <w:sz w:val="32"/>
          <w:szCs w:val="32"/>
        </w:rPr>
        <w:t>、国家职业教育信息化标杆校建设单位等。学校</w:t>
      </w:r>
      <w:r>
        <w:rPr>
          <w:rFonts w:eastAsia="仿宋"/>
          <w:sz w:val="32"/>
          <w:szCs w:val="32"/>
        </w:rPr>
        <w:t>积极开展医教协同、校企合作、社会实践、服务产业和医卫人才培养提升工作，服务健康湖南和现代化长沙建设。</w:t>
      </w:r>
    </w:p>
    <w:p w14:paraId="140E73A9">
      <w:pPr>
        <w:keepNext w:val="0"/>
        <w:keepLines w:val="0"/>
        <w:pageBreakBefore w:val="0"/>
        <w:widowControl w:val="0"/>
        <w:numPr>
          <w:ilvl w:val="0"/>
          <w:numId w:val="1"/>
        </w:numPr>
        <w:kinsoku/>
        <w:wordWrap/>
        <w:overflowPunct/>
        <w:topLinePunct w:val="0"/>
        <w:autoSpaceDE/>
        <w:autoSpaceDN/>
        <w:bidi w:val="0"/>
        <w:adjustRightInd/>
        <w:jc w:val="center"/>
        <w:rPr>
          <w:rFonts w:eastAsia="仿宋"/>
          <w:b/>
          <w:bCs/>
          <w:sz w:val="32"/>
          <w:szCs w:val="32"/>
        </w:rPr>
      </w:pPr>
      <w:r>
        <w:rPr>
          <w:rFonts w:eastAsia="仿宋"/>
          <w:b/>
          <w:bCs/>
          <w:sz w:val="32"/>
          <w:szCs w:val="32"/>
        </w:rPr>
        <w:t>组织机构及职责</w:t>
      </w:r>
    </w:p>
    <w:p w14:paraId="446980D2">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 xml:space="preserve"> 学校招生工作领导小组负责研究决定本校单招规模确定、政策制订等重大事项，学校招生就业处负责单招组织实施的日常工作，学校教务处负责单招的考试组织工作。</w:t>
      </w:r>
    </w:p>
    <w:p w14:paraId="423D04D2">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学校纪委负责全程监督检查单招工作。</w:t>
      </w:r>
    </w:p>
    <w:p w14:paraId="14706405">
      <w:pPr>
        <w:keepNext w:val="0"/>
        <w:keepLines w:val="0"/>
        <w:pageBreakBefore w:val="0"/>
        <w:widowControl w:val="0"/>
        <w:numPr>
          <w:ilvl w:val="0"/>
          <w:numId w:val="1"/>
        </w:numPr>
        <w:kinsoku/>
        <w:wordWrap/>
        <w:overflowPunct/>
        <w:topLinePunct w:val="0"/>
        <w:autoSpaceDE/>
        <w:autoSpaceDN/>
        <w:bidi w:val="0"/>
        <w:adjustRightInd/>
        <w:jc w:val="center"/>
        <w:rPr>
          <w:rFonts w:eastAsia="仿宋"/>
          <w:b/>
          <w:bCs/>
          <w:sz w:val="32"/>
          <w:szCs w:val="32"/>
        </w:rPr>
      </w:pPr>
      <w:r>
        <w:rPr>
          <w:rFonts w:eastAsia="仿宋"/>
          <w:b/>
          <w:bCs/>
          <w:sz w:val="32"/>
          <w:szCs w:val="32"/>
        </w:rPr>
        <w:t>单招报考</w:t>
      </w:r>
    </w:p>
    <w:p w14:paraId="23AEFECC">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符合我省202</w:t>
      </w:r>
      <w:r>
        <w:rPr>
          <w:rFonts w:hint="eastAsia" w:eastAsia="仿宋"/>
          <w:sz w:val="32"/>
          <w:szCs w:val="32"/>
        </w:rPr>
        <w:t>5</w:t>
      </w:r>
      <w:r>
        <w:rPr>
          <w:rFonts w:eastAsia="仿宋"/>
          <w:sz w:val="32"/>
          <w:szCs w:val="32"/>
        </w:rPr>
        <w:t>年普通高考（含对口招生考试）报名条件并已参加高考报名的人员</w:t>
      </w:r>
      <w:r>
        <w:rPr>
          <w:rFonts w:hint="eastAsia" w:eastAsia="仿宋"/>
          <w:sz w:val="32"/>
          <w:szCs w:val="32"/>
        </w:rPr>
        <w:t>均可报考</w:t>
      </w:r>
      <w:r>
        <w:rPr>
          <w:rFonts w:eastAsia="仿宋"/>
          <w:sz w:val="32"/>
          <w:szCs w:val="32"/>
        </w:rPr>
        <w:t>。未报名的学生不得参加高职单招。</w:t>
      </w:r>
    </w:p>
    <w:p w14:paraId="345723CB">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全省单招统一报考和填报志愿时间为202</w:t>
      </w:r>
      <w:r>
        <w:rPr>
          <w:rFonts w:hint="eastAsia" w:eastAsia="仿宋"/>
          <w:sz w:val="32"/>
          <w:szCs w:val="32"/>
        </w:rPr>
        <w:t>5</w:t>
      </w:r>
      <w:r>
        <w:rPr>
          <w:rFonts w:eastAsia="仿宋"/>
          <w:sz w:val="32"/>
          <w:szCs w:val="32"/>
        </w:rPr>
        <w:t>年2月</w:t>
      </w:r>
      <w:r>
        <w:rPr>
          <w:rFonts w:hint="eastAsia" w:eastAsia="仿宋"/>
          <w:sz w:val="32"/>
          <w:szCs w:val="32"/>
        </w:rPr>
        <w:t>18</w:t>
      </w:r>
      <w:r>
        <w:rPr>
          <w:rFonts w:eastAsia="仿宋"/>
          <w:sz w:val="32"/>
          <w:szCs w:val="32"/>
        </w:rPr>
        <w:t>日</w:t>
      </w:r>
      <w:r>
        <w:rPr>
          <w:color w:val="000000"/>
          <w:sz w:val="32"/>
          <w:szCs w:val="32"/>
        </w:rPr>
        <w:t>8:00</w:t>
      </w:r>
      <w:r>
        <w:rPr>
          <w:rFonts w:eastAsia="仿宋"/>
          <w:sz w:val="32"/>
          <w:szCs w:val="32"/>
        </w:rPr>
        <w:t>－</w:t>
      </w:r>
      <w:r>
        <w:rPr>
          <w:rFonts w:eastAsia="仿宋_GB2312"/>
          <w:color w:val="000000"/>
          <w:sz w:val="32"/>
          <w:szCs w:val="32"/>
        </w:rPr>
        <w:t>2</w:t>
      </w:r>
      <w:r>
        <w:rPr>
          <w:rFonts w:hint="eastAsia" w:ascii="仿宋_GB2312" w:hAnsi="宋体" w:eastAsia="仿宋_GB2312" w:cs="仿宋_GB2312"/>
          <w:color w:val="000000"/>
          <w:sz w:val="32"/>
          <w:szCs w:val="32"/>
        </w:rPr>
        <w:t>月</w:t>
      </w:r>
      <w:r>
        <w:rPr>
          <w:rFonts w:eastAsia="仿宋_GB2312"/>
          <w:color w:val="000000"/>
          <w:sz w:val="32"/>
          <w:szCs w:val="32"/>
        </w:rPr>
        <w:t>25</w:t>
      </w:r>
      <w:r>
        <w:rPr>
          <w:rFonts w:hint="eastAsia" w:ascii="仿宋_GB2312" w:hAnsi="宋体" w:eastAsia="仿宋_GB2312" w:cs="仿宋_GB2312"/>
          <w:color w:val="000000"/>
          <w:sz w:val="32"/>
          <w:szCs w:val="32"/>
        </w:rPr>
        <w:t>日</w:t>
      </w:r>
      <w:r>
        <w:rPr>
          <w:rFonts w:eastAsia="仿宋_GB2312"/>
          <w:color w:val="000000"/>
          <w:sz w:val="32"/>
          <w:szCs w:val="32"/>
        </w:rPr>
        <w:t>17:00</w:t>
      </w:r>
      <w:r>
        <w:rPr>
          <w:rFonts w:eastAsia="仿宋"/>
          <w:sz w:val="32"/>
          <w:szCs w:val="32"/>
        </w:rPr>
        <w:t>，实行网上报考和填报志愿。单招报考设第一志愿和第二志愿，考生可选择1－2所院校在指定网上平台进行报考。在此期间，考生可登录湖南省普通高校招生考试考生综合信息平台（以下简称“考生综合信息平台”）（网址：</w:t>
      </w:r>
      <w:r>
        <w:fldChar w:fldCharType="begin"/>
      </w:r>
      <w:r>
        <w:instrText xml:space="preserve"> HYPERLINK "https://ks.hneao.cn）或" </w:instrText>
      </w:r>
      <w:r>
        <w:fldChar w:fldCharType="separate"/>
      </w:r>
      <w:r>
        <w:rPr>
          <w:rStyle w:val="16"/>
          <w:rFonts w:eastAsia="仿宋"/>
          <w:color w:val="auto"/>
          <w:sz w:val="32"/>
          <w:szCs w:val="32"/>
          <w:u w:val="none"/>
        </w:rPr>
        <w:t>https://ks.hneao.cn）或“潇湘高考”APP（通过苹果应用商店、腾讯应用宝、华为应用商店、小米应用商店或“考生综合信息平台”首页下载APP）填报报考志愿信息。请考生在报考前关注本校网站（https://zsw.cswszy.com）公布的有关信息。</w:t>
      </w:r>
      <w:r>
        <w:rPr>
          <w:rStyle w:val="16"/>
          <w:rFonts w:eastAsia="仿宋"/>
          <w:color w:val="auto"/>
          <w:sz w:val="32"/>
          <w:szCs w:val="32"/>
          <w:u w:val="none"/>
        </w:rPr>
        <w:fldChar w:fldCharType="end"/>
      </w:r>
    </w:p>
    <w:p w14:paraId="638E0A48">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填报专业要求。我校实行专业组志愿，考生在填报我校志愿时，可选择一个专业组中的三个专业填报（多填无效，不允许跨专业组填报志愿），并确定是否选择专业服从调剂。</w:t>
      </w:r>
    </w:p>
    <w:p w14:paraId="3388E56C">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社会人员身份认定。退役军人由户籍所在县（市、区）退役军人事务部门进行认定。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4EC51FAB">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1.退役军人考生资格证明材料。本人身份证复印件及《湖南省202</w:t>
      </w:r>
      <w:r>
        <w:rPr>
          <w:rFonts w:hint="eastAsia" w:eastAsia="仿宋"/>
          <w:sz w:val="32"/>
          <w:szCs w:val="32"/>
        </w:rPr>
        <w:t>5</w:t>
      </w:r>
      <w:r>
        <w:rPr>
          <w:rFonts w:eastAsia="仿宋"/>
          <w:sz w:val="32"/>
          <w:szCs w:val="32"/>
        </w:rPr>
        <w:t>年高职单招报名身份审核（界定）表》，退出现役证（转业证）。</w:t>
      </w:r>
    </w:p>
    <w:p w14:paraId="485FB8BD">
      <w:pPr>
        <w:keepNext w:val="0"/>
        <w:keepLines w:val="0"/>
        <w:pageBreakBefore w:val="0"/>
        <w:widowControl w:val="0"/>
        <w:kinsoku/>
        <w:wordWrap/>
        <w:overflowPunct/>
        <w:topLinePunct w:val="0"/>
        <w:autoSpaceDE/>
        <w:autoSpaceDN/>
        <w:bidi w:val="0"/>
        <w:adjustRightInd/>
        <w:ind w:firstLine="640" w:firstLineChars="200"/>
        <w:rPr>
          <w:rFonts w:eastAsia="仿宋"/>
          <w:sz w:val="32"/>
          <w:szCs w:val="32"/>
        </w:rPr>
      </w:pPr>
      <w:r>
        <w:rPr>
          <w:rFonts w:eastAsia="仿宋"/>
          <w:sz w:val="32"/>
          <w:szCs w:val="32"/>
        </w:rPr>
        <w:t>2.材料提交时间及方式。考生须在202</w:t>
      </w:r>
      <w:r>
        <w:rPr>
          <w:rFonts w:hint="eastAsia" w:eastAsia="仿宋"/>
          <w:sz w:val="32"/>
          <w:szCs w:val="32"/>
        </w:rPr>
        <w:t>5</w:t>
      </w:r>
      <w:r>
        <w:rPr>
          <w:rFonts w:eastAsia="仿宋"/>
          <w:sz w:val="32"/>
          <w:szCs w:val="32"/>
        </w:rPr>
        <w:t>年</w:t>
      </w:r>
      <w:r>
        <w:rPr>
          <w:rFonts w:hint="eastAsia" w:eastAsia="仿宋"/>
          <w:sz w:val="32"/>
          <w:szCs w:val="32"/>
        </w:rPr>
        <w:t>2</w:t>
      </w:r>
      <w:r>
        <w:rPr>
          <w:rFonts w:eastAsia="仿宋"/>
          <w:sz w:val="32"/>
          <w:szCs w:val="32"/>
        </w:rPr>
        <w:t>月</w:t>
      </w:r>
      <w:r>
        <w:rPr>
          <w:rFonts w:hint="eastAsia" w:eastAsia="仿宋"/>
          <w:sz w:val="32"/>
          <w:szCs w:val="32"/>
        </w:rPr>
        <w:t>22</w:t>
      </w:r>
      <w:r>
        <w:rPr>
          <w:rFonts w:eastAsia="仿宋"/>
          <w:sz w:val="32"/>
          <w:szCs w:val="32"/>
        </w:rPr>
        <w:t>日</w:t>
      </w:r>
      <w:r>
        <w:rPr>
          <w:color w:val="000000"/>
          <w:sz w:val="32"/>
          <w:szCs w:val="32"/>
        </w:rPr>
        <w:t>8:00</w:t>
      </w:r>
      <w:r>
        <w:rPr>
          <w:rFonts w:eastAsia="仿宋"/>
          <w:sz w:val="32"/>
          <w:szCs w:val="32"/>
        </w:rPr>
        <w:t>前将符合上述要求的证明材料，通过发送邮箱2850718014@qq.com交由我校招生就业处审核。</w:t>
      </w:r>
    </w:p>
    <w:p w14:paraId="686FB032">
      <w:pPr>
        <w:keepNext w:val="0"/>
        <w:keepLines w:val="0"/>
        <w:pageBreakBefore w:val="0"/>
        <w:widowControl w:val="0"/>
        <w:numPr>
          <w:ilvl w:val="0"/>
          <w:numId w:val="2"/>
        </w:numPr>
        <w:kinsoku/>
        <w:wordWrap/>
        <w:overflowPunct/>
        <w:topLinePunct w:val="0"/>
        <w:autoSpaceDE/>
        <w:autoSpaceDN/>
        <w:bidi w:val="0"/>
        <w:adjustRightInd/>
        <w:ind w:firstLine="640" w:firstLineChars="200"/>
        <w:rPr>
          <w:rFonts w:eastAsia="仿宋"/>
          <w:sz w:val="32"/>
          <w:szCs w:val="32"/>
        </w:rPr>
      </w:pPr>
      <w:r>
        <w:rPr>
          <w:rFonts w:eastAsia="仿宋"/>
          <w:sz w:val="32"/>
          <w:szCs w:val="32"/>
        </w:rPr>
        <w:t>艺术体育特长生资格审查：202</w:t>
      </w:r>
      <w:r>
        <w:rPr>
          <w:rFonts w:hint="eastAsia" w:eastAsia="仿宋"/>
          <w:sz w:val="32"/>
          <w:szCs w:val="32"/>
        </w:rPr>
        <w:t>5</w:t>
      </w:r>
      <w:r>
        <w:rPr>
          <w:rFonts w:eastAsia="仿宋"/>
          <w:sz w:val="32"/>
          <w:szCs w:val="32"/>
        </w:rPr>
        <w:t>年</w:t>
      </w:r>
      <w:r>
        <w:rPr>
          <w:rFonts w:hint="eastAsia" w:eastAsia="仿宋"/>
          <w:sz w:val="32"/>
          <w:szCs w:val="32"/>
        </w:rPr>
        <w:t>2</w:t>
      </w:r>
      <w:r>
        <w:rPr>
          <w:rFonts w:eastAsia="仿宋"/>
          <w:sz w:val="32"/>
          <w:szCs w:val="32"/>
        </w:rPr>
        <w:t>月</w:t>
      </w:r>
      <w:r>
        <w:rPr>
          <w:rFonts w:hint="eastAsia" w:eastAsia="仿宋"/>
          <w:sz w:val="32"/>
          <w:szCs w:val="32"/>
        </w:rPr>
        <w:t>22</w:t>
      </w:r>
      <w:r>
        <w:rPr>
          <w:rFonts w:eastAsia="仿宋"/>
          <w:sz w:val="32"/>
          <w:szCs w:val="32"/>
        </w:rPr>
        <w:t>日</w:t>
      </w:r>
      <w:r>
        <w:rPr>
          <w:color w:val="000000"/>
          <w:sz w:val="32"/>
          <w:szCs w:val="32"/>
        </w:rPr>
        <w:t>8:00</w:t>
      </w:r>
      <w:r>
        <w:rPr>
          <w:rFonts w:eastAsia="仿宋"/>
          <w:sz w:val="32"/>
          <w:szCs w:val="32"/>
        </w:rPr>
        <w:t>前将证明材料，通过发送邮箱2850718014@qq.com交由我校招生就业处审核，具体按《长沙卫生职业学院202</w:t>
      </w:r>
      <w:r>
        <w:rPr>
          <w:rFonts w:hint="eastAsia" w:eastAsia="仿宋"/>
          <w:sz w:val="32"/>
          <w:szCs w:val="32"/>
        </w:rPr>
        <w:t>5</w:t>
      </w:r>
      <w:r>
        <w:rPr>
          <w:rFonts w:eastAsia="仿宋"/>
          <w:sz w:val="32"/>
          <w:szCs w:val="32"/>
        </w:rPr>
        <w:t>年艺术、体育特长生高职单招方案》执行。</w:t>
      </w:r>
    </w:p>
    <w:p w14:paraId="0DB348D8">
      <w:pPr>
        <w:keepNext w:val="0"/>
        <w:keepLines w:val="0"/>
        <w:pageBreakBefore w:val="0"/>
        <w:widowControl w:val="0"/>
        <w:numPr>
          <w:ilvl w:val="0"/>
          <w:numId w:val="1"/>
        </w:numPr>
        <w:kinsoku/>
        <w:wordWrap/>
        <w:overflowPunct/>
        <w:topLinePunct w:val="0"/>
        <w:autoSpaceDE/>
        <w:autoSpaceDN/>
        <w:bidi w:val="0"/>
        <w:adjustRightInd/>
        <w:jc w:val="center"/>
        <w:rPr>
          <w:rFonts w:eastAsia="仿宋"/>
          <w:b/>
          <w:bCs/>
          <w:sz w:val="32"/>
          <w:szCs w:val="32"/>
        </w:rPr>
      </w:pPr>
      <w:r>
        <w:rPr>
          <w:rFonts w:eastAsia="仿宋"/>
          <w:b/>
          <w:bCs/>
          <w:sz w:val="32"/>
          <w:szCs w:val="32"/>
        </w:rPr>
        <w:t>单招计划及专业</w:t>
      </w:r>
    </w:p>
    <w:p w14:paraId="013E52BC">
      <w:pPr>
        <w:keepNext w:val="0"/>
        <w:keepLines w:val="0"/>
        <w:pageBreakBefore w:val="0"/>
        <w:widowControl w:val="0"/>
        <w:kinsoku/>
        <w:wordWrap/>
        <w:overflowPunct/>
        <w:topLinePunct w:val="0"/>
        <w:autoSpaceDE/>
        <w:autoSpaceDN/>
        <w:bidi w:val="0"/>
        <w:adjustRightInd/>
        <w:ind w:firstLine="643" w:firstLineChars="200"/>
        <w:jc w:val="left"/>
        <w:rPr>
          <w:rFonts w:eastAsia="仿宋"/>
          <w:b/>
          <w:kern w:val="0"/>
          <w:sz w:val="32"/>
          <w:szCs w:val="32"/>
        </w:rPr>
      </w:pPr>
      <w:r>
        <w:rPr>
          <w:rFonts w:eastAsia="仿宋"/>
          <w:b/>
          <w:bCs/>
          <w:sz w:val="32"/>
          <w:szCs w:val="32"/>
        </w:rPr>
        <w:t>第十三条</w:t>
      </w:r>
      <w:r>
        <w:rPr>
          <w:rFonts w:eastAsia="仿宋"/>
          <w:sz w:val="32"/>
          <w:szCs w:val="32"/>
        </w:rPr>
        <w:t xml:space="preserve"> 我校202</w:t>
      </w:r>
      <w:r>
        <w:rPr>
          <w:rFonts w:hint="eastAsia" w:eastAsia="仿宋"/>
          <w:sz w:val="32"/>
          <w:szCs w:val="32"/>
        </w:rPr>
        <w:t>5</w:t>
      </w:r>
      <w:r>
        <w:rPr>
          <w:rFonts w:eastAsia="仿宋"/>
          <w:sz w:val="32"/>
          <w:szCs w:val="32"/>
        </w:rPr>
        <w:t>年单招总计划数为1</w:t>
      </w:r>
      <w:r>
        <w:rPr>
          <w:rFonts w:hint="eastAsia" w:eastAsia="仿宋"/>
          <w:sz w:val="32"/>
          <w:szCs w:val="32"/>
        </w:rPr>
        <w:t>65</w:t>
      </w:r>
      <w:r>
        <w:rPr>
          <w:rFonts w:eastAsia="仿宋"/>
          <w:sz w:val="32"/>
          <w:szCs w:val="32"/>
        </w:rPr>
        <w:t>0人，其中包含单列计划的退役军人5人、艺术特长生18人、体育特长生18人。</w:t>
      </w:r>
      <w:del w:id="0" w:author="李杰安" w:date="2025-01-24T13:02:00Z">
        <w:r>
          <w:rPr>
            <w:rFonts w:hint="default" w:eastAsia="仿宋"/>
            <w:sz w:val="32"/>
            <w:szCs w:val="32"/>
            <w:lang w:val="en-US"/>
          </w:rPr>
          <w:delText>本校2025年单招专业（含方向）共24个。分专业单招计划及学费标准如下表</w:delText>
        </w:r>
      </w:del>
      <w:ins w:id="1" w:author="李杰安" w:date="2025-01-24T13:02:07Z">
        <w:r>
          <w:rPr>
            <w:rFonts w:hint="eastAsia" w:eastAsia="仿宋"/>
            <w:sz w:val="32"/>
            <w:szCs w:val="32"/>
            <w:lang w:val="en-US" w:eastAsia="zh-CN"/>
          </w:rPr>
          <w:t>本校</w:t>
        </w:r>
      </w:ins>
      <w:ins w:id="2" w:author="李杰安" w:date="2025-01-24T13:02:08Z">
        <w:r>
          <w:rPr>
            <w:rFonts w:hint="eastAsia" w:eastAsia="仿宋"/>
            <w:sz w:val="32"/>
            <w:szCs w:val="32"/>
            <w:lang w:val="en-US" w:eastAsia="zh-CN"/>
          </w:rPr>
          <w:t>2</w:t>
        </w:r>
      </w:ins>
      <w:ins w:id="3" w:author="李杰安" w:date="2025-01-24T13:02:09Z">
        <w:r>
          <w:rPr>
            <w:rFonts w:hint="eastAsia" w:eastAsia="仿宋"/>
            <w:sz w:val="32"/>
            <w:szCs w:val="32"/>
            <w:lang w:val="en-US" w:eastAsia="zh-CN"/>
          </w:rPr>
          <w:t>02</w:t>
        </w:r>
      </w:ins>
      <w:ins w:id="4" w:author="李杰安" w:date="2025-01-24T13:02:10Z">
        <w:r>
          <w:rPr>
            <w:rFonts w:hint="eastAsia" w:eastAsia="仿宋"/>
            <w:sz w:val="32"/>
            <w:szCs w:val="32"/>
            <w:lang w:val="en-US" w:eastAsia="zh-CN"/>
          </w:rPr>
          <w:t>5</w:t>
        </w:r>
      </w:ins>
      <w:ins w:id="5" w:author="李杰安" w:date="2025-01-24T13:02:11Z">
        <w:r>
          <w:rPr>
            <w:rFonts w:hint="eastAsia" w:eastAsia="仿宋"/>
            <w:sz w:val="32"/>
            <w:szCs w:val="32"/>
            <w:lang w:val="en-US" w:eastAsia="zh-CN"/>
          </w:rPr>
          <w:t>年</w:t>
        </w:r>
      </w:ins>
      <w:ins w:id="6" w:author="李杰安" w:date="2025-01-24T13:02:16Z">
        <w:r>
          <w:rPr>
            <w:rFonts w:hint="eastAsia" w:eastAsia="仿宋"/>
            <w:sz w:val="32"/>
            <w:szCs w:val="32"/>
            <w:lang w:val="en-US" w:eastAsia="zh-CN"/>
          </w:rPr>
          <w:t>实际</w:t>
        </w:r>
      </w:ins>
      <w:ins w:id="7" w:author="李杰安" w:date="2025-01-24T13:02:19Z">
        <w:r>
          <w:rPr>
            <w:rFonts w:hint="eastAsia" w:eastAsia="仿宋"/>
            <w:sz w:val="32"/>
            <w:szCs w:val="32"/>
            <w:lang w:val="en-US" w:eastAsia="zh-CN"/>
          </w:rPr>
          <w:t>单招</w:t>
        </w:r>
      </w:ins>
      <w:ins w:id="8" w:author="李杰安" w:date="2025-01-24T13:02:22Z">
        <w:r>
          <w:rPr>
            <w:rFonts w:hint="eastAsia" w:eastAsia="仿宋"/>
            <w:sz w:val="32"/>
            <w:szCs w:val="32"/>
            <w:lang w:val="en-US" w:eastAsia="zh-CN"/>
          </w:rPr>
          <w:t>专业</w:t>
        </w:r>
      </w:ins>
      <w:ins w:id="9" w:author="李杰安" w:date="2025-01-24T13:02:29Z">
        <w:r>
          <w:rPr>
            <w:rFonts w:hint="eastAsia" w:eastAsia="仿宋"/>
            <w:sz w:val="32"/>
            <w:szCs w:val="32"/>
            <w:lang w:val="en-US" w:eastAsia="zh-CN"/>
          </w:rPr>
          <w:t>及</w:t>
        </w:r>
      </w:ins>
      <w:ins w:id="10" w:author="李杰安" w:date="2025-01-24T13:02:31Z">
        <w:r>
          <w:rPr>
            <w:rFonts w:hint="eastAsia" w:eastAsia="仿宋"/>
            <w:sz w:val="32"/>
            <w:szCs w:val="32"/>
            <w:lang w:val="en-US" w:eastAsia="zh-CN"/>
          </w:rPr>
          <w:t>计划</w:t>
        </w:r>
      </w:ins>
      <w:ins w:id="11" w:author="李杰安" w:date="2025-01-24T13:02:36Z">
        <w:r>
          <w:rPr>
            <w:rFonts w:hint="eastAsia" w:eastAsia="仿宋"/>
            <w:sz w:val="32"/>
            <w:szCs w:val="32"/>
            <w:lang w:val="en-US" w:eastAsia="zh-CN"/>
          </w:rPr>
          <w:t>，</w:t>
        </w:r>
      </w:ins>
      <w:ins w:id="12" w:author="李杰安" w:date="2025-01-24T13:02:38Z">
        <w:r>
          <w:rPr>
            <w:rFonts w:hint="eastAsia" w:eastAsia="仿宋"/>
            <w:sz w:val="32"/>
            <w:szCs w:val="32"/>
            <w:lang w:val="en-US" w:eastAsia="zh-CN"/>
          </w:rPr>
          <w:t>以</w:t>
        </w:r>
      </w:ins>
      <w:ins w:id="13" w:author="李杰安" w:date="2025-01-24T13:02:44Z">
        <w:r>
          <w:rPr>
            <w:rFonts w:hint="eastAsia" w:eastAsia="仿宋"/>
            <w:sz w:val="32"/>
            <w:szCs w:val="32"/>
            <w:lang w:val="en-US" w:eastAsia="zh-CN"/>
          </w:rPr>
          <w:t>省</w:t>
        </w:r>
      </w:ins>
      <w:ins w:id="14" w:author="李杰安" w:date="2025-01-24T13:02:48Z">
        <w:r>
          <w:rPr>
            <w:rFonts w:hint="eastAsia" w:eastAsia="仿宋"/>
            <w:sz w:val="32"/>
            <w:szCs w:val="32"/>
            <w:lang w:val="en-US" w:eastAsia="zh-CN"/>
          </w:rPr>
          <w:t>教育</w:t>
        </w:r>
      </w:ins>
      <w:ins w:id="15" w:author="李杰安" w:date="2025-01-24T13:02:50Z">
        <w:r>
          <w:rPr>
            <w:rFonts w:hint="eastAsia" w:eastAsia="仿宋"/>
            <w:sz w:val="32"/>
            <w:szCs w:val="32"/>
            <w:lang w:val="en-US" w:eastAsia="zh-CN"/>
          </w:rPr>
          <w:t>考试院</w:t>
        </w:r>
      </w:ins>
      <w:ins w:id="16" w:author="李杰安" w:date="2025-01-24T13:02:55Z">
        <w:r>
          <w:rPr>
            <w:rFonts w:hint="eastAsia" w:eastAsia="仿宋"/>
            <w:sz w:val="32"/>
            <w:szCs w:val="32"/>
            <w:lang w:val="en-US" w:eastAsia="zh-CN"/>
          </w:rPr>
          <w:t>公布</w:t>
        </w:r>
      </w:ins>
      <w:ins w:id="17" w:author="李杰安" w:date="2025-01-24T13:03:00Z">
        <w:r>
          <w:rPr>
            <w:rFonts w:hint="eastAsia" w:eastAsia="仿宋"/>
            <w:sz w:val="32"/>
            <w:szCs w:val="32"/>
            <w:lang w:val="en-US" w:eastAsia="zh-CN"/>
          </w:rPr>
          <w:t>为准</w:t>
        </w:r>
      </w:ins>
      <w:del w:id="18" w:author="李杰安" w:date="2025-01-24T13:03:15Z">
        <w:r>
          <w:rPr>
            <w:rFonts w:eastAsia="仿宋"/>
            <w:sz w:val="32"/>
            <w:szCs w:val="32"/>
          </w:rPr>
          <w:delText>，</w:delText>
        </w:r>
      </w:del>
      <w:ins w:id="19" w:author="李杰安" w:date="2025-01-24T13:03:15Z">
        <w:r>
          <w:rPr>
            <w:rFonts w:hint="eastAsia" w:eastAsia="仿宋"/>
            <w:sz w:val="32"/>
            <w:szCs w:val="32"/>
            <w:lang w:eastAsia="zh-CN"/>
          </w:rPr>
          <w:t>。</w:t>
        </w:r>
      </w:ins>
      <w:r>
        <w:rPr>
          <w:rFonts w:eastAsia="仿宋"/>
          <w:sz w:val="32"/>
          <w:szCs w:val="32"/>
        </w:rPr>
        <w:t>各专业最终学费标准以202</w:t>
      </w:r>
      <w:r>
        <w:rPr>
          <w:rFonts w:hint="eastAsia" w:eastAsia="仿宋"/>
          <w:sz w:val="32"/>
          <w:szCs w:val="32"/>
        </w:rPr>
        <w:t>5</w:t>
      </w:r>
      <w:r>
        <w:rPr>
          <w:rFonts w:eastAsia="仿宋"/>
          <w:sz w:val="32"/>
          <w:szCs w:val="32"/>
        </w:rPr>
        <w:t>年湖南省物价主管部门审核为准。</w:t>
      </w:r>
    </w:p>
    <w:tbl>
      <w:tblPr>
        <w:tblStyle w:val="12"/>
        <w:tblW w:w="8048" w:type="dxa"/>
        <w:jc w:val="center"/>
        <w:tblLayout w:type="fixed"/>
        <w:tblCellMar>
          <w:top w:w="0" w:type="dxa"/>
          <w:left w:w="108" w:type="dxa"/>
          <w:bottom w:w="0" w:type="dxa"/>
          <w:right w:w="108" w:type="dxa"/>
        </w:tblCellMar>
      </w:tblPr>
      <w:tblGrid>
        <w:gridCol w:w="1289"/>
        <w:gridCol w:w="2062"/>
        <w:gridCol w:w="1425"/>
        <w:gridCol w:w="3272"/>
      </w:tblGrid>
      <w:tr w14:paraId="4BC1CA39">
        <w:tblPrEx>
          <w:tblCellMar>
            <w:top w:w="0" w:type="dxa"/>
            <w:left w:w="108" w:type="dxa"/>
            <w:bottom w:w="0" w:type="dxa"/>
            <w:right w:w="108" w:type="dxa"/>
          </w:tblCellMar>
        </w:tblPrEx>
        <w:trPr>
          <w:trHeight w:val="662" w:hRule="exact"/>
          <w:jc w:val="center"/>
        </w:trPr>
        <w:tc>
          <w:tcPr>
            <w:tcW w:w="1289" w:type="dxa"/>
            <w:tcBorders>
              <w:top w:val="single" w:color="auto" w:sz="4" w:space="0"/>
              <w:left w:val="single" w:color="auto" w:sz="4" w:space="0"/>
              <w:bottom w:val="single" w:color="auto" w:sz="4" w:space="0"/>
              <w:right w:val="single" w:color="auto" w:sz="4" w:space="0"/>
            </w:tcBorders>
            <w:noWrap/>
            <w:vAlign w:val="center"/>
          </w:tcPr>
          <w:p w14:paraId="0950B33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b/>
                <w:kern w:val="0"/>
                <w:szCs w:val="21"/>
              </w:rPr>
            </w:pPr>
            <w:r>
              <w:rPr>
                <w:rFonts w:hint="default" w:ascii="Times New Roman" w:hAnsi="Times New Roman" w:eastAsia="仿宋_GB2312" w:cs="Times New Roman"/>
                <w:b/>
                <w:bCs/>
                <w:kern w:val="0"/>
                <w:szCs w:val="21"/>
                <w:lang w:bidi="ar"/>
              </w:rPr>
              <w:t>专业组</w:t>
            </w:r>
          </w:p>
        </w:tc>
        <w:tc>
          <w:tcPr>
            <w:tcW w:w="2062" w:type="dxa"/>
            <w:tcBorders>
              <w:top w:val="single" w:color="auto" w:sz="4" w:space="0"/>
              <w:left w:val="nil"/>
              <w:bottom w:val="single" w:color="auto" w:sz="4" w:space="0"/>
              <w:right w:val="single" w:color="auto" w:sz="4" w:space="0"/>
            </w:tcBorders>
            <w:noWrap/>
            <w:vAlign w:val="center"/>
          </w:tcPr>
          <w:p w14:paraId="652099E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b/>
                <w:kern w:val="0"/>
                <w:szCs w:val="21"/>
              </w:rPr>
            </w:pPr>
            <w:r>
              <w:rPr>
                <w:rFonts w:hint="default" w:ascii="Times New Roman" w:hAnsi="Times New Roman" w:eastAsia="仿宋_GB2312" w:cs="Times New Roman"/>
                <w:b/>
                <w:bCs/>
                <w:kern w:val="0"/>
                <w:szCs w:val="21"/>
                <w:lang w:bidi="ar"/>
              </w:rPr>
              <w:t>专业名称</w:t>
            </w:r>
          </w:p>
        </w:tc>
        <w:tc>
          <w:tcPr>
            <w:tcW w:w="1425" w:type="dxa"/>
            <w:tcBorders>
              <w:top w:val="single" w:color="auto" w:sz="4" w:space="0"/>
              <w:left w:val="nil"/>
              <w:bottom w:val="single" w:color="auto" w:sz="4" w:space="0"/>
              <w:right w:val="single" w:color="auto" w:sz="4" w:space="0"/>
            </w:tcBorders>
            <w:noWrap/>
            <w:vAlign w:val="center"/>
          </w:tcPr>
          <w:p w14:paraId="5FEAC68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rPr>
            </w:pPr>
            <w:r>
              <w:rPr>
                <w:rFonts w:hint="default" w:ascii="Times New Roman" w:hAnsi="Times New Roman" w:eastAsia="仿宋_GB2312" w:cs="Times New Roman"/>
                <w:b/>
                <w:bCs/>
                <w:kern w:val="0"/>
                <w:szCs w:val="21"/>
                <w:lang w:bidi="ar"/>
              </w:rPr>
              <w:t>学费</w:t>
            </w:r>
          </w:p>
          <w:p w14:paraId="0AE598E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b/>
                <w:kern w:val="0"/>
                <w:szCs w:val="21"/>
              </w:rPr>
            </w:pPr>
            <w:r>
              <w:rPr>
                <w:rFonts w:hint="default" w:ascii="Times New Roman" w:hAnsi="Times New Roman" w:eastAsia="仿宋_GB2312" w:cs="Times New Roman"/>
                <w:b/>
                <w:bCs/>
                <w:kern w:val="0"/>
                <w:szCs w:val="21"/>
                <w:lang w:bidi="ar"/>
              </w:rPr>
              <w:t>（元/年）</w:t>
            </w:r>
          </w:p>
        </w:tc>
        <w:tc>
          <w:tcPr>
            <w:tcW w:w="3272" w:type="dxa"/>
            <w:tcBorders>
              <w:top w:val="single" w:color="auto" w:sz="4" w:space="0"/>
              <w:left w:val="nil"/>
              <w:bottom w:val="single" w:color="auto" w:sz="4" w:space="0"/>
              <w:right w:val="single" w:color="auto" w:sz="4" w:space="0"/>
            </w:tcBorders>
            <w:noWrap/>
            <w:vAlign w:val="center"/>
          </w:tcPr>
          <w:p w14:paraId="37553EF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b/>
                <w:bCs/>
                <w:kern w:val="0"/>
                <w:szCs w:val="21"/>
                <w:lang w:bidi="ar"/>
              </w:rPr>
            </w:pPr>
            <w:r>
              <w:rPr>
                <w:rFonts w:hint="default" w:ascii="Times New Roman" w:hAnsi="Times New Roman" w:eastAsia="仿宋_GB2312" w:cs="Times New Roman"/>
                <w:b/>
                <w:bCs/>
                <w:kern w:val="0"/>
                <w:szCs w:val="21"/>
                <w:lang w:bidi="ar"/>
              </w:rPr>
              <w:t>专业备注</w:t>
            </w:r>
          </w:p>
        </w:tc>
      </w:tr>
      <w:tr w14:paraId="39A4962E">
        <w:tblPrEx>
          <w:tblCellMar>
            <w:top w:w="0" w:type="dxa"/>
            <w:left w:w="108" w:type="dxa"/>
            <w:bottom w:w="0" w:type="dxa"/>
            <w:right w:w="108" w:type="dxa"/>
          </w:tblCellMar>
        </w:tblPrEx>
        <w:trPr>
          <w:trHeight w:val="630" w:hRule="exact"/>
          <w:jc w:val="center"/>
        </w:trPr>
        <w:tc>
          <w:tcPr>
            <w:tcW w:w="1289" w:type="dxa"/>
            <w:tcBorders>
              <w:top w:val="nil"/>
              <w:left w:val="single" w:color="auto" w:sz="4" w:space="0"/>
              <w:bottom w:val="single" w:color="auto" w:sz="4" w:space="0"/>
              <w:right w:val="single" w:color="auto" w:sz="4" w:space="0"/>
            </w:tcBorders>
            <w:noWrap/>
            <w:vAlign w:val="center"/>
          </w:tcPr>
          <w:p w14:paraId="3A2FBD3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3127990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医学美容技术</w:t>
            </w:r>
          </w:p>
        </w:tc>
        <w:tc>
          <w:tcPr>
            <w:tcW w:w="1425" w:type="dxa"/>
            <w:tcBorders>
              <w:top w:val="nil"/>
              <w:left w:val="nil"/>
              <w:bottom w:val="single" w:color="auto" w:sz="4" w:space="0"/>
              <w:right w:val="single" w:color="auto" w:sz="4" w:space="0"/>
            </w:tcBorders>
            <w:noWrap/>
            <w:vAlign w:val="center"/>
          </w:tcPr>
          <w:p w14:paraId="3D54EB1C">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401E407E">
            <w:pPr>
              <w:keepNext w:val="0"/>
              <w:keepLines w:val="0"/>
              <w:pageBreakBefore w:val="0"/>
              <w:widowControl w:val="0"/>
              <w:kinsoku/>
              <w:wordWrap/>
              <w:overflowPunct/>
              <w:topLinePunct w:val="0"/>
              <w:autoSpaceDE/>
              <w:autoSpaceDN/>
              <w:bidi w:val="0"/>
              <w:adjustRightInd/>
              <w:jc w:val="left"/>
              <w:textAlignment w:val="center"/>
              <w:rPr>
                <w:rFonts w:hint="default" w:ascii="Times New Roman" w:hAnsi="Times New Roman" w:eastAsia="仿宋_GB2312" w:cs="Times New Roman"/>
                <w:color w:val="000000"/>
                <w:sz w:val="20"/>
                <w:szCs w:val="20"/>
              </w:rPr>
            </w:pPr>
            <w:r>
              <w:rPr>
                <w:rFonts w:hint="default" w:ascii="Times New Roman" w:hAnsi="Times New Roman" w:eastAsia="仿宋_GB2312" w:cs="Times New Roman"/>
                <w:color w:val="000000"/>
                <w:kern w:val="0"/>
                <w:sz w:val="20"/>
                <w:szCs w:val="20"/>
                <w:lang w:bidi="ar"/>
              </w:rPr>
              <w:t>从事医美技术类工作，不能从事美容整形医师工作</w:t>
            </w:r>
          </w:p>
        </w:tc>
      </w:tr>
      <w:tr w14:paraId="1DE49857">
        <w:tblPrEx>
          <w:tblCellMar>
            <w:top w:w="0" w:type="dxa"/>
            <w:left w:w="108" w:type="dxa"/>
            <w:bottom w:w="0" w:type="dxa"/>
            <w:right w:w="108" w:type="dxa"/>
          </w:tblCellMar>
        </w:tblPrEx>
        <w:trPr>
          <w:trHeight w:val="695" w:hRule="exact"/>
          <w:jc w:val="center"/>
        </w:trPr>
        <w:tc>
          <w:tcPr>
            <w:tcW w:w="1289" w:type="dxa"/>
            <w:tcBorders>
              <w:top w:val="nil"/>
              <w:left w:val="single" w:color="auto" w:sz="4" w:space="0"/>
              <w:bottom w:val="single" w:color="auto" w:sz="4" w:space="0"/>
              <w:right w:val="single" w:color="auto" w:sz="4" w:space="0"/>
            </w:tcBorders>
            <w:noWrap/>
            <w:vAlign w:val="center"/>
          </w:tcPr>
          <w:p w14:paraId="22017F4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4B24892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医学美容技术</w:t>
            </w:r>
          </w:p>
        </w:tc>
        <w:tc>
          <w:tcPr>
            <w:tcW w:w="1425" w:type="dxa"/>
            <w:tcBorders>
              <w:top w:val="nil"/>
              <w:left w:val="nil"/>
              <w:bottom w:val="single" w:color="auto" w:sz="4" w:space="0"/>
              <w:right w:val="single" w:color="auto" w:sz="4" w:space="0"/>
            </w:tcBorders>
            <w:noWrap/>
            <w:vAlign w:val="center"/>
          </w:tcPr>
          <w:p w14:paraId="5DA45D2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3CAEE85E">
            <w:pPr>
              <w:keepNext w:val="0"/>
              <w:keepLines w:val="0"/>
              <w:pageBreakBefore w:val="0"/>
              <w:widowControl w:val="0"/>
              <w:kinsoku/>
              <w:wordWrap/>
              <w:overflowPunct/>
              <w:topLinePunct w:val="0"/>
              <w:autoSpaceDE/>
              <w:autoSpaceDN/>
              <w:bidi w:val="0"/>
              <w:adjustRightInd/>
              <w:jc w:val="left"/>
              <w:textAlignment w:val="center"/>
              <w:rPr>
                <w:rFonts w:hint="default" w:ascii="Times New Roman" w:hAnsi="Times New Roman" w:eastAsia="仿宋_GB2312" w:cs="Times New Roman"/>
                <w:color w:val="000000"/>
                <w:sz w:val="20"/>
                <w:szCs w:val="20"/>
              </w:rPr>
            </w:pPr>
            <w:r>
              <w:rPr>
                <w:rFonts w:hint="default" w:ascii="Times New Roman" w:hAnsi="Times New Roman" w:eastAsia="仿宋_GB2312" w:cs="Times New Roman"/>
                <w:color w:val="000000"/>
                <w:kern w:val="0"/>
                <w:sz w:val="20"/>
                <w:szCs w:val="20"/>
                <w:lang w:bidi="ar"/>
              </w:rPr>
              <w:t>赴韩方向，从事医美技术类工作，不能从事美容整形医师工作</w:t>
            </w:r>
          </w:p>
        </w:tc>
      </w:tr>
      <w:tr w14:paraId="3F37917B">
        <w:tblPrEx>
          <w:tblCellMar>
            <w:top w:w="0" w:type="dxa"/>
            <w:left w:w="108" w:type="dxa"/>
            <w:bottom w:w="0" w:type="dxa"/>
            <w:right w:w="108" w:type="dxa"/>
          </w:tblCellMar>
        </w:tblPrEx>
        <w:trPr>
          <w:trHeight w:val="445" w:hRule="exact"/>
          <w:jc w:val="center"/>
        </w:trPr>
        <w:tc>
          <w:tcPr>
            <w:tcW w:w="1289" w:type="dxa"/>
            <w:tcBorders>
              <w:top w:val="nil"/>
              <w:left w:val="single" w:color="auto" w:sz="4" w:space="0"/>
              <w:bottom w:val="single" w:color="auto" w:sz="4" w:space="0"/>
              <w:right w:val="single" w:color="auto" w:sz="4" w:space="0"/>
            </w:tcBorders>
            <w:noWrap/>
            <w:vAlign w:val="center"/>
          </w:tcPr>
          <w:p w14:paraId="1EE29255">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52F79DA5">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化妆品经营与管理</w:t>
            </w:r>
          </w:p>
        </w:tc>
        <w:tc>
          <w:tcPr>
            <w:tcW w:w="1425" w:type="dxa"/>
            <w:tcBorders>
              <w:top w:val="nil"/>
              <w:left w:val="nil"/>
              <w:bottom w:val="single" w:color="auto" w:sz="4" w:space="0"/>
              <w:right w:val="single" w:color="auto" w:sz="4" w:space="0"/>
            </w:tcBorders>
            <w:noWrap/>
            <w:vAlign w:val="center"/>
          </w:tcPr>
          <w:p w14:paraId="6E1602E6">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4200</w:t>
            </w:r>
          </w:p>
        </w:tc>
        <w:tc>
          <w:tcPr>
            <w:tcW w:w="3272" w:type="dxa"/>
            <w:tcBorders>
              <w:top w:val="nil"/>
              <w:left w:val="nil"/>
              <w:bottom w:val="single" w:color="auto" w:sz="4" w:space="0"/>
              <w:right w:val="single" w:color="auto" w:sz="4" w:space="0"/>
            </w:tcBorders>
            <w:noWrap/>
            <w:vAlign w:val="center"/>
          </w:tcPr>
          <w:p w14:paraId="28060FC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725221E7">
        <w:tblPrEx>
          <w:tblCellMar>
            <w:top w:w="0" w:type="dxa"/>
            <w:left w:w="108" w:type="dxa"/>
            <w:bottom w:w="0" w:type="dxa"/>
            <w:right w:w="108" w:type="dxa"/>
          </w:tblCellMar>
        </w:tblPrEx>
        <w:trPr>
          <w:trHeight w:val="415" w:hRule="exact"/>
          <w:jc w:val="center"/>
        </w:trPr>
        <w:tc>
          <w:tcPr>
            <w:tcW w:w="1289" w:type="dxa"/>
            <w:tcBorders>
              <w:top w:val="nil"/>
              <w:left w:val="single" w:color="auto" w:sz="4" w:space="0"/>
              <w:bottom w:val="single" w:color="auto" w:sz="4" w:space="0"/>
              <w:right w:val="single" w:color="auto" w:sz="4" w:space="0"/>
            </w:tcBorders>
            <w:noWrap/>
            <w:vAlign w:val="center"/>
          </w:tcPr>
          <w:p w14:paraId="2D3FC98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31CDDA9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康复治疗技术</w:t>
            </w:r>
          </w:p>
        </w:tc>
        <w:tc>
          <w:tcPr>
            <w:tcW w:w="1425" w:type="dxa"/>
            <w:tcBorders>
              <w:top w:val="nil"/>
              <w:left w:val="nil"/>
              <w:bottom w:val="single" w:color="auto" w:sz="4" w:space="0"/>
              <w:right w:val="single" w:color="auto" w:sz="4" w:space="0"/>
            </w:tcBorders>
            <w:noWrap/>
            <w:vAlign w:val="center"/>
          </w:tcPr>
          <w:p w14:paraId="330D61D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39B2642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4CE3D8CD">
        <w:tblPrEx>
          <w:tblCellMar>
            <w:top w:w="0" w:type="dxa"/>
            <w:left w:w="108" w:type="dxa"/>
            <w:bottom w:w="0" w:type="dxa"/>
            <w:right w:w="108" w:type="dxa"/>
          </w:tblCellMar>
        </w:tblPrEx>
        <w:trPr>
          <w:trHeight w:val="695" w:hRule="exact"/>
          <w:jc w:val="center"/>
        </w:trPr>
        <w:tc>
          <w:tcPr>
            <w:tcW w:w="1289" w:type="dxa"/>
            <w:tcBorders>
              <w:top w:val="nil"/>
              <w:left w:val="single" w:color="auto" w:sz="4" w:space="0"/>
              <w:bottom w:val="single" w:color="auto" w:sz="4" w:space="0"/>
              <w:right w:val="single" w:color="auto" w:sz="4" w:space="0"/>
            </w:tcBorders>
            <w:noWrap/>
            <w:vAlign w:val="center"/>
          </w:tcPr>
          <w:p w14:paraId="5BF2616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47D5C1F0">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康复治疗技术</w:t>
            </w:r>
          </w:p>
        </w:tc>
        <w:tc>
          <w:tcPr>
            <w:tcW w:w="1425" w:type="dxa"/>
            <w:tcBorders>
              <w:top w:val="nil"/>
              <w:left w:val="nil"/>
              <w:bottom w:val="single" w:color="auto" w:sz="4" w:space="0"/>
              <w:right w:val="single" w:color="auto" w:sz="4" w:space="0"/>
            </w:tcBorders>
            <w:noWrap/>
            <w:vAlign w:val="center"/>
          </w:tcPr>
          <w:p w14:paraId="7F5B68A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0FF8E6DB">
            <w:pPr>
              <w:keepNext w:val="0"/>
              <w:keepLines w:val="0"/>
              <w:pageBreakBefore w:val="0"/>
              <w:widowControl w:val="0"/>
              <w:kinsoku/>
              <w:wordWrap/>
              <w:overflowPunct/>
              <w:topLinePunct w:val="0"/>
              <w:autoSpaceDE/>
              <w:autoSpaceDN/>
              <w:bidi w:val="0"/>
              <w:adjustRightInd/>
              <w:jc w:val="left"/>
              <w:textAlignment w:val="center"/>
              <w:rPr>
                <w:rFonts w:hint="default" w:ascii="Times New Roman" w:hAnsi="Times New Roman" w:eastAsia="仿宋_GB2312" w:cs="Times New Roman"/>
                <w:color w:val="000000"/>
                <w:sz w:val="20"/>
                <w:szCs w:val="20"/>
              </w:rPr>
            </w:pPr>
            <w:r>
              <w:rPr>
                <w:rFonts w:hint="default" w:ascii="Times New Roman" w:hAnsi="Times New Roman" w:eastAsia="仿宋_GB2312" w:cs="Times New Roman"/>
                <w:color w:val="000000"/>
                <w:kern w:val="0"/>
                <w:sz w:val="20"/>
                <w:szCs w:val="20"/>
                <w:lang w:bidi="ar"/>
              </w:rPr>
              <w:t>音乐治疗方向，欢迎有一定音乐素养的考生报考</w:t>
            </w:r>
          </w:p>
        </w:tc>
      </w:tr>
      <w:tr w14:paraId="46DD0F2D">
        <w:tblPrEx>
          <w:tblCellMar>
            <w:top w:w="0" w:type="dxa"/>
            <w:left w:w="108" w:type="dxa"/>
            <w:bottom w:w="0" w:type="dxa"/>
            <w:right w:w="108" w:type="dxa"/>
          </w:tblCellMar>
        </w:tblPrEx>
        <w:trPr>
          <w:trHeight w:val="474" w:hRule="exact"/>
          <w:jc w:val="center"/>
        </w:trPr>
        <w:tc>
          <w:tcPr>
            <w:tcW w:w="1289" w:type="dxa"/>
            <w:tcBorders>
              <w:top w:val="single" w:color="auto" w:sz="4" w:space="0"/>
              <w:left w:val="single" w:color="auto" w:sz="4" w:space="0"/>
              <w:bottom w:val="single" w:color="auto" w:sz="4" w:space="0"/>
              <w:right w:val="single" w:color="auto" w:sz="4" w:space="0"/>
            </w:tcBorders>
            <w:noWrap/>
            <w:vAlign w:val="center"/>
          </w:tcPr>
          <w:p w14:paraId="1CB727F0">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02E11516">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言语听觉康复技术</w:t>
            </w:r>
          </w:p>
        </w:tc>
        <w:tc>
          <w:tcPr>
            <w:tcW w:w="1425" w:type="dxa"/>
            <w:tcBorders>
              <w:top w:val="nil"/>
              <w:left w:val="nil"/>
              <w:bottom w:val="single" w:color="auto" w:sz="4" w:space="0"/>
              <w:right w:val="single" w:color="auto" w:sz="4" w:space="0"/>
            </w:tcBorders>
            <w:noWrap/>
            <w:vAlign w:val="center"/>
          </w:tcPr>
          <w:p w14:paraId="663A653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36BE542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6F5DF9FD">
        <w:tblPrEx>
          <w:tblCellMar>
            <w:top w:w="0" w:type="dxa"/>
            <w:left w:w="108" w:type="dxa"/>
            <w:bottom w:w="0" w:type="dxa"/>
            <w:right w:w="108" w:type="dxa"/>
          </w:tblCellMar>
        </w:tblPrEx>
        <w:trPr>
          <w:trHeight w:val="520" w:hRule="exact"/>
          <w:jc w:val="center"/>
        </w:trPr>
        <w:tc>
          <w:tcPr>
            <w:tcW w:w="1289" w:type="dxa"/>
            <w:tcBorders>
              <w:top w:val="nil"/>
              <w:left w:val="single" w:color="auto" w:sz="4" w:space="0"/>
              <w:bottom w:val="single" w:color="auto" w:sz="4" w:space="0"/>
              <w:right w:val="single" w:color="auto" w:sz="4" w:space="0"/>
            </w:tcBorders>
            <w:noWrap/>
            <w:vAlign w:val="center"/>
          </w:tcPr>
          <w:p w14:paraId="372CC9A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专业组一</w:t>
            </w:r>
          </w:p>
        </w:tc>
        <w:tc>
          <w:tcPr>
            <w:tcW w:w="2062" w:type="dxa"/>
            <w:tcBorders>
              <w:top w:val="nil"/>
              <w:left w:val="nil"/>
              <w:bottom w:val="single" w:color="auto" w:sz="4" w:space="0"/>
              <w:right w:val="single" w:color="auto" w:sz="4" w:space="0"/>
            </w:tcBorders>
            <w:noWrap/>
            <w:vAlign w:val="center"/>
          </w:tcPr>
          <w:p w14:paraId="54CCA628">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言语听觉康复技术</w:t>
            </w:r>
          </w:p>
        </w:tc>
        <w:tc>
          <w:tcPr>
            <w:tcW w:w="1425" w:type="dxa"/>
            <w:tcBorders>
              <w:top w:val="nil"/>
              <w:left w:val="nil"/>
              <w:bottom w:val="single" w:color="auto" w:sz="4" w:space="0"/>
              <w:right w:val="single" w:color="auto" w:sz="4" w:space="0"/>
            </w:tcBorders>
            <w:noWrap/>
            <w:vAlign w:val="center"/>
          </w:tcPr>
          <w:p w14:paraId="6BDD491C">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6EA666D2">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r>
              <w:rPr>
                <w:rFonts w:hint="default" w:ascii="Times New Roman" w:hAnsi="Times New Roman" w:eastAsia="仿宋_GB2312" w:cs="Times New Roman"/>
                <w:kern w:val="0"/>
                <w:sz w:val="20"/>
                <w:szCs w:val="20"/>
                <w:lang w:bidi="ar"/>
              </w:rPr>
              <w:t>可孚定向班</w:t>
            </w:r>
          </w:p>
        </w:tc>
      </w:tr>
      <w:tr w14:paraId="5BD95212">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4E3D3EB2">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2DA8ACC2">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护理</w:t>
            </w:r>
          </w:p>
        </w:tc>
        <w:tc>
          <w:tcPr>
            <w:tcW w:w="1425" w:type="dxa"/>
            <w:tcBorders>
              <w:top w:val="nil"/>
              <w:left w:val="nil"/>
              <w:bottom w:val="single" w:color="auto" w:sz="4" w:space="0"/>
              <w:right w:val="single" w:color="auto" w:sz="4" w:space="0"/>
            </w:tcBorders>
            <w:noWrap/>
            <w:vAlign w:val="center"/>
          </w:tcPr>
          <w:p w14:paraId="088F471B">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0256B64B">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2B18060A">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7B2959F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2B1F2ED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护理</w:t>
            </w:r>
          </w:p>
        </w:tc>
        <w:tc>
          <w:tcPr>
            <w:tcW w:w="1425" w:type="dxa"/>
            <w:tcBorders>
              <w:top w:val="nil"/>
              <w:left w:val="nil"/>
              <w:bottom w:val="single" w:color="auto" w:sz="4" w:space="0"/>
              <w:right w:val="single" w:color="auto" w:sz="4" w:space="0"/>
            </w:tcBorders>
            <w:noWrap/>
            <w:vAlign w:val="center"/>
          </w:tcPr>
          <w:p w14:paraId="349F5D3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2B2141D8">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r>
              <w:rPr>
                <w:rFonts w:hint="default" w:ascii="Times New Roman" w:hAnsi="Times New Roman" w:eastAsia="仿宋_GB2312" w:cs="Times New Roman"/>
                <w:color w:val="000000"/>
                <w:kern w:val="0"/>
                <w:sz w:val="20"/>
                <w:szCs w:val="20"/>
                <w:lang w:bidi="ar"/>
              </w:rPr>
              <w:t>安宁疗护方向</w:t>
            </w:r>
          </w:p>
        </w:tc>
      </w:tr>
      <w:tr w14:paraId="5D36967C">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761FE20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6D23955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护理</w:t>
            </w:r>
          </w:p>
        </w:tc>
        <w:tc>
          <w:tcPr>
            <w:tcW w:w="1425" w:type="dxa"/>
            <w:tcBorders>
              <w:top w:val="nil"/>
              <w:left w:val="nil"/>
              <w:bottom w:val="single" w:color="auto" w:sz="4" w:space="0"/>
              <w:right w:val="single" w:color="auto" w:sz="4" w:space="0"/>
            </w:tcBorders>
            <w:noWrap/>
            <w:vAlign w:val="center"/>
          </w:tcPr>
          <w:p w14:paraId="1D3F9C36">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24054924">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r>
              <w:rPr>
                <w:rFonts w:hint="default" w:ascii="Times New Roman" w:hAnsi="Times New Roman" w:eastAsia="仿宋_GB2312" w:cs="Times New Roman"/>
                <w:color w:val="000000"/>
                <w:kern w:val="0"/>
                <w:sz w:val="20"/>
                <w:szCs w:val="20"/>
                <w:lang w:bidi="ar"/>
              </w:rPr>
              <w:t>康养护理方向</w:t>
            </w:r>
          </w:p>
        </w:tc>
      </w:tr>
      <w:tr w14:paraId="2718B0F5">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3378C2E0">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19C5015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护理</w:t>
            </w:r>
          </w:p>
        </w:tc>
        <w:tc>
          <w:tcPr>
            <w:tcW w:w="1425" w:type="dxa"/>
            <w:tcBorders>
              <w:top w:val="nil"/>
              <w:left w:val="nil"/>
              <w:bottom w:val="single" w:color="auto" w:sz="4" w:space="0"/>
              <w:right w:val="single" w:color="auto" w:sz="4" w:space="0"/>
            </w:tcBorders>
            <w:noWrap/>
            <w:vAlign w:val="center"/>
          </w:tcPr>
          <w:p w14:paraId="34DB5F5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614B59D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r>
              <w:rPr>
                <w:rFonts w:hint="default" w:ascii="Times New Roman" w:hAnsi="Times New Roman" w:eastAsia="仿宋_GB2312" w:cs="Times New Roman"/>
                <w:color w:val="000000"/>
                <w:kern w:val="0"/>
                <w:sz w:val="20"/>
                <w:szCs w:val="20"/>
                <w:lang w:bidi="ar"/>
              </w:rPr>
              <w:t>口腔护理方向</w:t>
            </w:r>
          </w:p>
        </w:tc>
      </w:tr>
      <w:tr w14:paraId="4993876C">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3DAFC03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34D9E18C">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护理</w:t>
            </w:r>
          </w:p>
        </w:tc>
        <w:tc>
          <w:tcPr>
            <w:tcW w:w="1425" w:type="dxa"/>
            <w:tcBorders>
              <w:top w:val="nil"/>
              <w:left w:val="nil"/>
              <w:bottom w:val="single" w:color="auto" w:sz="4" w:space="0"/>
              <w:right w:val="single" w:color="auto" w:sz="4" w:space="0"/>
            </w:tcBorders>
            <w:noWrap/>
            <w:vAlign w:val="center"/>
          </w:tcPr>
          <w:p w14:paraId="0E1F1485">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76C765F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r>
              <w:rPr>
                <w:rFonts w:hint="default" w:ascii="Times New Roman" w:hAnsi="Times New Roman" w:eastAsia="仿宋_GB2312" w:cs="Times New Roman"/>
                <w:color w:val="000000"/>
                <w:kern w:val="0"/>
                <w:sz w:val="20"/>
                <w:szCs w:val="20"/>
                <w:lang w:bidi="ar"/>
              </w:rPr>
              <w:t>赴日方向</w:t>
            </w:r>
          </w:p>
        </w:tc>
      </w:tr>
      <w:tr w14:paraId="71747441">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7CA68CEB">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233A5492">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护理</w:t>
            </w:r>
          </w:p>
        </w:tc>
        <w:tc>
          <w:tcPr>
            <w:tcW w:w="1425" w:type="dxa"/>
            <w:tcBorders>
              <w:top w:val="nil"/>
              <w:left w:val="nil"/>
              <w:bottom w:val="single" w:color="auto" w:sz="4" w:space="0"/>
              <w:right w:val="single" w:color="auto" w:sz="4" w:space="0"/>
            </w:tcBorders>
            <w:noWrap/>
            <w:vAlign w:val="center"/>
          </w:tcPr>
          <w:p w14:paraId="7E12B26F">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6A09C9B4">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color w:val="000000"/>
                <w:kern w:val="0"/>
                <w:sz w:val="20"/>
                <w:szCs w:val="20"/>
                <w:lang w:bidi="ar"/>
              </w:rPr>
            </w:pPr>
            <w:r>
              <w:rPr>
                <w:rFonts w:hint="default" w:ascii="Times New Roman" w:hAnsi="Times New Roman" w:eastAsia="仿宋_GB2312" w:cs="Times New Roman"/>
                <w:color w:val="000000"/>
                <w:kern w:val="0"/>
                <w:sz w:val="20"/>
                <w:szCs w:val="20"/>
                <w:lang w:bidi="ar"/>
              </w:rPr>
              <w:t>中医护理方向</w:t>
            </w:r>
          </w:p>
        </w:tc>
      </w:tr>
      <w:tr w14:paraId="7B427D87">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63D0DBE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3F8B5B5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助产</w:t>
            </w:r>
          </w:p>
        </w:tc>
        <w:tc>
          <w:tcPr>
            <w:tcW w:w="1425" w:type="dxa"/>
            <w:tcBorders>
              <w:top w:val="nil"/>
              <w:left w:val="nil"/>
              <w:bottom w:val="single" w:color="auto" w:sz="4" w:space="0"/>
              <w:right w:val="single" w:color="auto" w:sz="4" w:space="0"/>
            </w:tcBorders>
            <w:noWrap/>
            <w:vAlign w:val="center"/>
          </w:tcPr>
          <w:p w14:paraId="59DE5BB2">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25B237A4">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19F2C3F2">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7E68A04B">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7B25EE85">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老年保健与管理</w:t>
            </w:r>
          </w:p>
        </w:tc>
        <w:tc>
          <w:tcPr>
            <w:tcW w:w="1425" w:type="dxa"/>
            <w:tcBorders>
              <w:top w:val="nil"/>
              <w:left w:val="nil"/>
              <w:bottom w:val="single" w:color="auto" w:sz="4" w:space="0"/>
              <w:right w:val="single" w:color="auto" w:sz="4" w:space="0"/>
            </w:tcBorders>
            <w:noWrap/>
            <w:vAlign w:val="center"/>
          </w:tcPr>
          <w:p w14:paraId="10E928D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682F65B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4654635A">
        <w:tblPrEx>
          <w:tblCellMar>
            <w:top w:w="0" w:type="dxa"/>
            <w:left w:w="108" w:type="dxa"/>
            <w:bottom w:w="0" w:type="dxa"/>
            <w:right w:w="108" w:type="dxa"/>
          </w:tblCellMar>
        </w:tblPrEx>
        <w:trPr>
          <w:trHeight w:val="425" w:hRule="exact"/>
          <w:jc w:val="center"/>
        </w:trPr>
        <w:tc>
          <w:tcPr>
            <w:tcW w:w="1289" w:type="dxa"/>
            <w:tcBorders>
              <w:top w:val="nil"/>
              <w:left w:val="single" w:color="auto" w:sz="4" w:space="0"/>
              <w:bottom w:val="single" w:color="auto" w:sz="4" w:space="0"/>
              <w:right w:val="single" w:color="auto" w:sz="4" w:space="0"/>
            </w:tcBorders>
            <w:vAlign w:val="center"/>
          </w:tcPr>
          <w:p w14:paraId="6F8263A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06CBDC45">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药学</w:t>
            </w:r>
          </w:p>
        </w:tc>
        <w:tc>
          <w:tcPr>
            <w:tcW w:w="1425" w:type="dxa"/>
            <w:tcBorders>
              <w:top w:val="nil"/>
              <w:left w:val="nil"/>
              <w:bottom w:val="single" w:color="auto" w:sz="4" w:space="0"/>
              <w:right w:val="single" w:color="auto" w:sz="4" w:space="0"/>
            </w:tcBorders>
            <w:noWrap/>
            <w:vAlign w:val="center"/>
          </w:tcPr>
          <w:p w14:paraId="48C488F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2CF6F97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52A206DA">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noWrap/>
            <w:vAlign w:val="center"/>
          </w:tcPr>
          <w:p w14:paraId="42B9CBF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51FD5C1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中药学</w:t>
            </w:r>
          </w:p>
        </w:tc>
        <w:tc>
          <w:tcPr>
            <w:tcW w:w="1425" w:type="dxa"/>
            <w:tcBorders>
              <w:top w:val="nil"/>
              <w:left w:val="nil"/>
              <w:bottom w:val="single" w:color="auto" w:sz="4" w:space="0"/>
              <w:right w:val="single" w:color="auto" w:sz="4" w:space="0"/>
            </w:tcBorders>
            <w:noWrap/>
            <w:vAlign w:val="center"/>
          </w:tcPr>
          <w:p w14:paraId="6628427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6309FB2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15B61E06">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1084D2AC">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1E5138D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药品经营与管理</w:t>
            </w:r>
          </w:p>
        </w:tc>
        <w:tc>
          <w:tcPr>
            <w:tcW w:w="1425" w:type="dxa"/>
            <w:tcBorders>
              <w:top w:val="nil"/>
              <w:left w:val="nil"/>
              <w:bottom w:val="single" w:color="auto" w:sz="4" w:space="0"/>
              <w:right w:val="single" w:color="auto" w:sz="4" w:space="0"/>
            </w:tcBorders>
            <w:noWrap/>
            <w:vAlign w:val="center"/>
          </w:tcPr>
          <w:p w14:paraId="51ACB574">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4200</w:t>
            </w:r>
          </w:p>
        </w:tc>
        <w:tc>
          <w:tcPr>
            <w:tcW w:w="3272" w:type="dxa"/>
            <w:tcBorders>
              <w:top w:val="nil"/>
              <w:left w:val="nil"/>
              <w:bottom w:val="single" w:color="auto" w:sz="4" w:space="0"/>
              <w:right w:val="single" w:color="auto" w:sz="4" w:space="0"/>
            </w:tcBorders>
            <w:noWrap/>
            <w:vAlign w:val="center"/>
          </w:tcPr>
          <w:p w14:paraId="7DA7CC3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32EAF6A1">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0DCE4D2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606AEFE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医学检验技术</w:t>
            </w:r>
          </w:p>
        </w:tc>
        <w:tc>
          <w:tcPr>
            <w:tcW w:w="1425" w:type="dxa"/>
            <w:tcBorders>
              <w:top w:val="nil"/>
              <w:left w:val="nil"/>
              <w:bottom w:val="single" w:color="auto" w:sz="4" w:space="0"/>
              <w:right w:val="single" w:color="auto" w:sz="4" w:space="0"/>
            </w:tcBorders>
            <w:noWrap/>
            <w:vAlign w:val="center"/>
          </w:tcPr>
          <w:p w14:paraId="17FB7D0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2D140FB0">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0E738755">
        <w:tblPrEx>
          <w:tblCellMar>
            <w:top w:w="0" w:type="dxa"/>
            <w:left w:w="108" w:type="dxa"/>
            <w:bottom w:w="0" w:type="dxa"/>
            <w:right w:w="108" w:type="dxa"/>
          </w:tblCellMar>
        </w:tblPrEx>
        <w:trPr>
          <w:trHeight w:val="67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4A077A14">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0D00881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口腔医学技术</w:t>
            </w:r>
          </w:p>
        </w:tc>
        <w:tc>
          <w:tcPr>
            <w:tcW w:w="1425" w:type="dxa"/>
            <w:tcBorders>
              <w:top w:val="nil"/>
              <w:left w:val="nil"/>
              <w:bottom w:val="single" w:color="auto" w:sz="4" w:space="0"/>
              <w:right w:val="single" w:color="auto" w:sz="4" w:space="0"/>
            </w:tcBorders>
            <w:noWrap/>
            <w:vAlign w:val="center"/>
          </w:tcPr>
          <w:p w14:paraId="5575F5E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576ACD97">
            <w:pPr>
              <w:keepNext w:val="0"/>
              <w:keepLines w:val="0"/>
              <w:pageBreakBefore w:val="0"/>
              <w:widowControl w:val="0"/>
              <w:kinsoku/>
              <w:wordWrap/>
              <w:overflowPunct/>
              <w:topLinePunct w:val="0"/>
              <w:autoSpaceDE/>
              <w:autoSpaceDN/>
              <w:bidi w:val="0"/>
              <w:adjustRightInd/>
              <w:jc w:val="left"/>
              <w:textAlignment w:val="center"/>
              <w:rPr>
                <w:rFonts w:hint="default" w:ascii="Times New Roman" w:hAnsi="Times New Roman" w:eastAsia="仿宋_GB2312" w:cs="Times New Roman"/>
                <w:color w:val="000000"/>
                <w:sz w:val="20"/>
                <w:szCs w:val="20"/>
              </w:rPr>
            </w:pPr>
            <w:r>
              <w:rPr>
                <w:rFonts w:hint="default" w:ascii="Times New Roman" w:hAnsi="Times New Roman" w:eastAsia="仿宋_GB2312" w:cs="Times New Roman"/>
                <w:color w:val="000000"/>
                <w:kern w:val="0"/>
                <w:sz w:val="20"/>
                <w:szCs w:val="20"/>
                <w:lang w:bidi="ar"/>
              </w:rPr>
              <w:t>从事口腔技师工作，不能从事口腔医师工作</w:t>
            </w:r>
          </w:p>
        </w:tc>
      </w:tr>
      <w:tr w14:paraId="40CBFAD1">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2FD77F2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6D0439EB">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眼视光技术</w:t>
            </w:r>
          </w:p>
        </w:tc>
        <w:tc>
          <w:tcPr>
            <w:tcW w:w="1425" w:type="dxa"/>
            <w:tcBorders>
              <w:top w:val="nil"/>
              <w:left w:val="nil"/>
              <w:bottom w:val="single" w:color="auto" w:sz="4" w:space="0"/>
              <w:right w:val="single" w:color="auto" w:sz="4" w:space="0"/>
            </w:tcBorders>
            <w:noWrap/>
            <w:vAlign w:val="center"/>
          </w:tcPr>
          <w:p w14:paraId="21523D18">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3B3214E7">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602C2BF5">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27D60F50">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43A21C1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视觉训练与康复</w:t>
            </w:r>
          </w:p>
        </w:tc>
        <w:tc>
          <w:tcPr>
            <w:tcW w:w="1425" w:type="dxa"/>
            <w:tcBorders>
              <w:top w:val="nil"/>
              <w:left w:val="nil"/>
              <w:bottom w:val="single" w:color="auto" w:sz="4" w:space="0"/>
              <w:right w:val="single" w:color="auto" w:sz="4" w:space="0"/>
            </w:tcBorders>
            <w:noWrap/>
            <w:vAlign w:val="center"/>
          </w:tcPr>
          <w:p w14:paraId="62024DA3">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21393E4D">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60EE7E6A">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52826742">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114B9D96">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预防医学</w:t>
            </w:r>
          </w:p>
        </w:tc>
        <w:tc>
          <w:tcPr>
            <w:tcW w:w="1425" w:type="dxa"/>
            <w:tcBorders>
              <w:top w:val="nil"/>
              <w:left w:val="nil"/>
              <w:bottom w:val="single" w:color="auto" w:sz="4" w:space="0"/>
              <w:right w:val="single" w:color="auto" w:sz="4" w:space="0"/>
            </w:tcBorders>
            <w:noWrap/>
            <w:vAlign w:val="center"/>
          </w:tcPr>
          <w:p w14:paraId="52D1462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6BC29A09">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5EAC1D2A">
        <w:tblPrEx>
          <w:tblCellMar>
            <w:top w:w="0" w:type="dxa"/>
            <w:left w:w="108" w:type="dxa"/>
            <w:bottom w:w="0" w:type="dxa"/>
            <w:right w:w="108" w:type="dxa"/>
          </w:tblCellMar>
        </w:tblPrEx>
        <w:trPr>
          <w:trHeight w:val="425" w:hRule="exact"/>
          <w:jc w:val="center"/>
        </w:trPr>
        <w:tc>
          <w:tcPr>
            <w:tcW w:w="1289" w:type="dxa"/>
            <w:tcBorders>
              <w:top w:val="single" w:color="auto" w:sz="4" w:space="0"/>
              <w:left w:val="single" w:color="auto" w:sz="4" w:space="0"/>
              <w:bottom w:val="single" w:color="auto" w:sz="4" w:space="0"/>
              <w:right w:val="single" w:color="auto" w:sz="4" w:space="0"/>
            </w:tcBorders>
            <w:vAlign w:val="center"/>
          </w:tcPr>
          <w:p w14:paraId="7B2883AA">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Cs w:val="21"/>
              </w:rPr>
            </w:pPr>
            <w:r>
              <w:rPr>
                <w:rFonts w:hint="default" w:ascii="Times New Roman" w:hAnsi="Times New Roman" w:eastAsia="仿宋_GB2312" w:cs="Times New Roman"/>
                <w:kern w:val="0"/>
                <w:sz w:val="24"/>
                <w:lang w:bidi="ar"/>
              </w:rPr>
              <w:t>专业组二</w:t>
            </w:r>
          </w:p>
        </w:tc>
        <w:tc>
          <w:tcPr>
            <w:tcW w:w="2062" w:type="dxa"/>
            <w:tcBorders>
              <w:top w:val="nil"/>
              <w:left w:val="nil"/>
              <w:bottom w:val="single" w:color="auto" w:sz="4" w:space="0"/>
              <w:right w:val="single" w:color="auto" w:sz="4" w:space="0"/>
            </w:tcBorders>
            <w:noWrap/>
            <w:vAlign w:val="center"/>
          </w:tcPr>
          <w:p w14:paraId="60F7F08E">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2"/>
                <w:szCs w:val="22"/>
                <w:lang w:bidi="ar"/>
              </w:rPr>
              <w:t>中医康复技术</w:t>
            </w:r>
          </w:p>
        </w:tc>
        <w:tc>
          <w:tcPr>
            <w:tcW w:w="1425" w:type="dxa"/>
            <w:tcBorders>
              <w:top w:val="nil"/>
              <w:left w:val="nil"/>
              <w:bottom w:val="single" w:color="auto" w:sz="4" w:space="0"/>
              <w:right w:val="single" w:color="auto" w:sz="4" w:space="0"/>
            </w:tcBorders>
            <w:noWrap/>
            <w:vAlign w:val="center"/>
          </w:tcPr>
          <w:p w14:paraId="076AAAA1">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szCs w:val="21"/>
              </w:rPr>
            </w:pPr>
            <w:r>
              <w:rPr>
                <w:rFonts w:hint="default" w:ascii="Times New Roman" w:hAnsi="Times New Roman" w:eastAsia="仿宋_GB2312" w:cs="Times New Roman"/>
                <w:kern w:val="0"/>
                <w:sz w:val="20"/>
                <w:szCs w:val="20"/>
                <w:lang w:bidi="ar"/>
              </w:rPr>
              <w:t>5460</w:t>
            </w:r>
          </w:p>
        </w:tc>
        <w:tc>
          <w:tcPr>
            <w:tcW w:w="3272" w:type="dxa"/>
            <w:tcBorders>
              <w:top w:val="nil"/>
              <w:left w:val="nil"/>
              <w:bottom w:val="single" w:color="auto" w:sz="4" w:space="0"/>
              <w:right w:val="single" w:color="auto" w:sz="4" w:space="0"/>
            </w:tcBorders>
            <w:noWrap/>
            <w:vAlign w:val="center"/>
          </w:tcPr>
          <w:p w14:paraId="16F93EDC">
            <w:pPr>
              <w:keepNext w:val="0"/>
              <w:keepLines w:val="0"/>
              <w:pageBreakBefore w:val="0"/>
              <w:widowControl w:val="0"/>
              <w:kinsoku/>
              <w:wordWrap/>
              <w:overflowPunct/>
              <w:topLinePunct w:val="0"/>
              <w:autoSpaceDE/>
              <w:autoSpaceDN/>
              <w:bidi w:val="0"/>
              <w:adjustRightInd/>
              <w:jc w:val="center"/>
              <w:textAlignment w:val="center"/>
              <w:rPr>
                <w:rFonts w:hint="default" w:ascii="Times New Roman" w:hAnsi="Times New Roman" w:eastAsia="仿宋_GB2312" w:cs="Times New Roman"/>
                <w:kern w:val="0"/>
                <w:sz w:val="20"/>
                <w:szCs w:val="20"/>
                <w:lang w:bidi="ar"/>
              </w:rPr>
            </w:pPr>
          </w:p>
        </w:tc>
      </w:tr>
      <w:tr w14:paraId="2F7D8886">
        <w:tblPrEx>
          <w:tblCellMar>
            <w:top w:w="0" w:type="dxa"/>
            <w:left w:w="108" w:type="dxa"/>
            <w:bottom w:w="0" w:type="dxa"/>
            <w:right w:w="108" w:type="dxa"/>
          </w:tblCellMar>
        </w:tblPrEx>
        <w:trPr>
          <w:trHeight w:val="661" w:hRule="exact"/>
          <w:jc w:val="center"/>
          <w:del w:id="20" w:author="李杰安" w:date="2025-01-24T13:04:00Z"/>
        </w:trPr>
        <w:tc>
          <w:tcPr>
            <w:tcW w:w="3351" w:type="dxa"/>
            <w:gridSpan w:val="2"/>
            <w:tcBorders>
              <w:top w:val="single" w:color="auto" w:sz="4" w:space="0"/>
              <w:left w:val="single" w:color="auto" w:sz="4" w:space="0"/>
              <w:bottom w:val="single" w:color="auto" w:sz="4" w:space="0"/>
              <w:right w:val="single" w:color="auto" w:sz="4" w:space="0"/>
            </w:tcBorders>
            <w:vAlign w:val="center"/>
          </w:tcPr>
          <w:p w14:paraId="79ECB8A6">
            <w:pPr>
              <w:keepNext w:val="0"/>
              <w:keepLines w:val="0"/>
              <w:pageBreakBefore w:val="0"/>
              <w:widowControl w:val="0"/>
              <w:kinsoku/>
              <w:wordWrap/>
              <w:overflowPunct/>
              <w:topLinePunct w:val="0"/>
              <w:autoSpaceDE/>
              <w:autoSpaceDN/>
              <w:bidi w:val="0"/>
              <w:adjustRightInd/>
              <w:rPr>
                <w:del w:id="21" w:author="李杰安" w:date="2025-01-24T13:04:00Z"/>
                <w:rFonts w:hint="default" w:ascii="Times New Roman" w:hAnsi="Times New Roman" w:eastAsia="仿宋_GB2312" w:cs="Times New Roman"/>
                <w:sz w:val="32"/>
                <w:szCs w:val="32"/>
              </w:rPr>
            </w:pPr>
            <w:del w:id="22" w:author="李杰安" w:date="2025-01-24T13:04:00Z">
              <w:r>
                <w:rPr>
                  <w:rFonts w:hint="default" w:ascii="Times New Roman" w:hAnsi="Times New Roman" w:eastAsia="仿宋_GB2312" w:cs="Times New Roman"/>
                  <w:b/>
                  <w:bCs/>
                  <w:kern w:val="0"/>
                  <w:szCs w:val="21"/>
                  <w:lang w:bidi="ar"/>
                </w:rPr>
                <w:delText>单招总计划（以湖南省教育厅下达的计划为准）</w:delText>
              </w:r>
            </w:del>
          </w:p>
          <w:p w14:paraId="456436EE">
            <w:pPr>
              <w:keepNext w:val="0"/>
              <w:keepLines w:val="0"/>
              <w:pageBreakBefore w:val="0"/>
              <w:widowControl w:val="0"/>
              <w:kinsoku/>
              <w:wordWrap/>
              <w:overflowPunct/>
              <w:topLinePunct w:val="0"/>
              <w:autoSpaceDE/>
              <w:autoSpaceDN/>
              <w:bidi w:val="0"/>
              <w:adjustRightInd/>
              <w:jc w:val="center"/>
              <w:textAlignment w:val="center"/>
              <w:rPr>
                <w:del w:id="23" w:author="李杰安" w:date="2025-01-24T13:04:00Z"/>
                <w:rFonts w:hint="default" w:ascii="Times New Roman" w:hAnsi="Times New Roman" w:eastAsia="仿宋_GB2312" w:cs="Times New Roman"/>
                <w:b/>
                <w:szCs w:val="21"/>
              </w:rPr>
            </w:pPr>
          </w:p>
        </w:tc>
        <w:tc>
          <w:tcPr>
            <w:tcW w:w="1425" w:type="dxa"/>
            <w:tcBorders>
              <w:top w:val="nil"/>
              <w:left w:val="nil"/>
              <w:bottom w:val="single" w:color="auto" w:sz="4" w:space="0"/>
              <w:right w:val="single" w:color="auto" w:sz="4" w:space="0"/>
            </w:tcBorders>
            <w:noWrap/>
            <w:vAlign w:val="center"/>
          </w:tcPr>
          <w:p w14:paraId="7ADC6538">
            <w:pPr>
              <w:keepNext w:val="0"/>
              <w:keepLines w:val="0"/>
              <w:pageBreakBefore w:val="0"/>
              <w:widowControl w:val="0"/>
              <w:kinsoku/>
              <w:wordWrap/>
              <w:overflowPunct/>
              <w:topLinePunct w:val="0"/>
              <w:autoSpaceDE/>
              <w:autoSpaceDN/>
              <w:bidi w:val="0"/>
              <w:adjustRightInd/>
              <w:jc w:val="center"/>
              <w:textAlignment w:val="center"/>
              <w:rPr>
                <w:del w:id="24" w:author="李杰安" w:date="2025-01-24T13:04:00Z"/>
                <w:rFonts w:hint="default" w:ascii="Times New Roman" w:hAnsi="Times New Roman" w:eastAsia="仿宋_GB2312" w:cs="Times New Roman"/>
                <w:b/>
                <w:szCs w:val="21"/>
              </w:rPr>
            </w:pPr>
          </w:p>
        </w:tc>
        <w:tc>
          <w:tcPr>
            <w:tcW w:w="3272" w:type="dxa"/>
            <w:tcBorders>
              <w:top w:val="nil"/>
              <w:left w:val="nil"/>
              <w:bottom w:val="single" w:color="auto" w:sz="4" w:space="0"/>
              <w:right w:val="single" w:color="auto" w:sz="4" w:space="0"/>
            </w:tcBorders>
            <w:noWrap/>
            <w:vAlign w:val="center"/>
          </w:tcPr>
          <w:p w14:paraId="1CC692B6">
            <w:pPr>
              <w:keepNext w:val="0"/>
              <w:keepLines w:val="0"/>
              <w:pageBreakBefore w:val="0"/>
              <w:widowControl w:val="0"/>
              <w:kinsoku/>
              <w:wordWrap/>
              <w:overflowPunct/>
              <w:topLinePunct w:val="0"/>
              <w:autoSpaceDE/>
              <w:autoSpaceDN/>
              <w:bidi w:val="0"/>
              <w:adjustRightInd/>
              <w:jc w:val="center"/>
              <w:textAlignment w:val="center"/>
              <w:rPr>
                <w:del w:id="25" w:author="李杰安" w:date="2025-01-24T13:04:00Z"/>
                <w:rFonts w:hint="default" w:ascii="Times New Roman" w:hAnsi="Times New Roman" w:eastAsia="仿宋_GB2312" w:cs="Times New Roman"/>
                <w:b/>
                <w:bCs/>
                <w:kern w:val="0"/>
                <w:szCs w:val="21"/>
                <w:lang w:bidi="ar"/>
              </w:rPr>
            </w:pPr>
          </w:p>
        </w:tc>
      </w:tr>
    </w:tbl>
    <w:p w14:paraId="24DA6458">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left"/>
        <w:textAlignment w:val="auto"/>
        <w:rPr>
          <w:rFonts w:eastAsia="仿宋"/>
          <w:kern w:val="0"/>
          <w:sz w:val="32"/>
          <w:szCs w:val="32"/>
        </w:rPr>
      </w:pPr>
      <w:r>
        <w:rPr>
          <w:rFonts w:eastAsia="仿宋"/>
          <w:b/>
          <w:bCs/>
          <w:kern w:val="0"/>
          <w:sz w:val="32"/>
          <w:szCs w:val="32"/>
        </w:rPr>
        <w:t>注</w:t>
      </w:r>
      <w:r>
        <w:rPr>
          <w:rFonts w:eastAsia="仿宋"/>
          <w:kern w:val="0"/>
          <w:sz w:val="32"/>
          <w:szCs w:val="32"/>
        </w:rPr>
        <w:t>：1.以上专业中，康复治疗技术专业设音乐治疗方向、言语听觉康复技术专业设可孚定向班，以上为校企合作订单班。</w:t>
      </w:r>
      <w:r>
        <w:rPr>
          <w:rFonts w:hint="eastAsia" w:eastAsia="仿宋"/>
          <w:kern w:val="0"/>
          <w:sz w:val="32"/>
          <w:szCs w:val="32"/>
        </w:rPr>
        <w:t>医学美容技术专业设有赴韩方向；</w:t>
      </w:r>
      <w:r>
        <w:rPr>
          <w:rFonts w:eastAsia="仿宋"/>
          <w:kern w:val="0"/>
          <w:sz w:val="32"/>
          <w:szCs w:val="32"/>
        </w:rPr>
        <w:t>护理专业设有安宁疗护方向</w:t>
      </w:r>
      <w:r>
        <w:rPr>
          <w:rFonts w:hint="eastAsia" w:eastAsia="仿宋"/>
          <w:kern w:val="0"/>
          <w:sz w:val="32"/>
          <w:szCs w:val="32"/>
        </w:rPr>
        <w:t>、</w:t>
      </w:r>
      <w:r>
        <w:rPr>
          <w:rFonts w:eastAsia="仿宋"/>
          <w:kern w:val="0"/>
          <w:sz w:val="32"/>
          <w:szCs w:val="32"/>
        </w:rPr>
        <w:t>康养护理方向</w:t>
      </w:r>
      <w:r>
        <w:rPr>
          <w:rFonts w:hint="eastAsia" w:eastAsia="仿宋"/>
          <w:kern w:val="0"/>
          <w:sz w:val="32"/>
          <w:szCs w:val="32"/>
        </w:rPr>
        <w:t>、</w:t>
      </w:r>
      <w:r>
        <w:rPr>
          <w:rFonts w:eastAsia="仿宋"/>
          <w:kern w:val="0"/>
          <w:sz w:val="32"/>
          <w:szCs w:val="32"/>
        </w:rPr>
        <w:t>口腔护理方向</w:t>
      </w:r>
      <w:r>
        <w:rPr>
          <w:rFonts w:hint="eastAsia" w:eastAsia="仿宋"/>
          <w:kern w:val="0"/>
          <w:sz w:val="32"/>
          <w:szCs w:val="32"/>
        </w:rPr>
        <w:t>、</w:t>
      </w:r>
      <w:r>
        <w:rPr>
          <w:rFonts w:eastAsia="仿宋"/>
          <w:kern w:val="0"/>
          <w:sz w:val="32"/>
          <w:szCs w:val="32"/>
        </w:rPr>
        <w:t>赴日方向</w:t>
      </w:r>
      <w:r>
        <w:rPr>
          <w:rFonts w:hint="eastAsia" w:eastAsia="仿宋"/>
          <w:kern w:val="0"/>
          <w:sz w:val="32"/>
          <w:szCs w:val="32"/>
        </w:rPr>
        <w:t>、</w:t>
      </w:r>
      <w:r>
        <w:rPr>
          <w:rFonts w:eastAsia="仿宋"/>
          <w:kern w:val="0"/>
          <w:sz w:val="32"/>
          <w:szCs w:val="32"/>
        </w:rPr>
        <w:t>中医护理方向。</w:t>
      </w:r>
    </w:p>
    <w:p w14:paraId="4131C2E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eastAsia="仿宋"/>
          <w:kern w:val="0"/>
          <w:sz w:val="32"/>
          <w:szCs w:val="32"/>
        </w:rPr>
      </w:pPr>
      <w:r>
        <w:rPr>
          <w:rFonts w:eastAsia="仿宋"/>
          <w:kern w:val="0"/>
          <w:sz w:val="32"/>
          <w:szCs w:val="32"/>
        </w:rPr>
        <w:t>2.</w:t>
      </w:r>
      <w:r>
        <w:rPr>
          <w:rFonts w:hint="eastAsia" w:eastAsia="仿宋"/>
          <w:kern w:val="0"/>
          <w:sz w:val="32"/>
          <w:szCs w:val="32"/>
        </w:rPr>
        <w:t>助产专业只招女生。</w:t>
      </w:r>
    </w:p>
    <w:p w14:paraId="4B916D78">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left"/>
        <w:textAlignment w:val="auto"/>
        <w:rPr>
          <w:rFonts w:eastAsia="仿宋"/>
          <w:kern w:val="0"/>
          <w:sz w:val="32"/>
          <w:szCs w:val="32"/>
        </w:rPr>
      </w:pPr>
      <w:r>
        <w:rPr>
          <w:rFonts w:eastAsia="仿宋"/>
          <w:b/>
          <w:bCs/>
          <w:sz w:val="32"/>
          <w:szCs w:val="32"/>
        </w:rPr>
        <w:t xml:space="preserve">第十四条  </w:t>
      </w:r>
      <w:r>
        <w:rPr>
          <w:rFonts w:eastAsia="仿宋"/>
          <w:kern w:val="0"/>
          <w:sz w:val="32"/>
          <w:szCs w:val="32"/>
        </w:rPr>
        <w:t>单列计划及专业说明。根据省教育厅政策规定，单列计划纳入我校单招总计划，且均包含在各相关专业的招生计划内，未录满的计划自动转为普通类计划。</w:t>
      </w:r>
    </w:p>
    <w:p w14:paraId="6BD04AAB">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eastAsia="仿宋"/>
          <w:kern w:val="0"/>
          <w:sz w:val="32"/>
          <w:szCs w:val="32"/>
        </w:rPr>
      </w:pPr>
      <w:r>
        <w:rPr>
          <w:rFonts w:eastAsia="仿宋"/>
          <w:kern w:val="0"/>
          <w:sz w:val="32"/>
          <w:szCs w:val="32"/>
        </w:rPr>
        <w:t>1.退役军人计划</w:t>
      </w:r>
      <w:r>
        <w:rPr>
          <w:rFonts w:eastAsia="仿宋"/>
          <w:sz w:val="32"/>
          <w:szCs w:val="32"/>
        </w:rPr>
        <w:t>5人，考生</w:t>
      </w:r>
      <w:r>
        <w:rPr>
          <w:rFonts w:eastAsia="仿宋"/>
          <w:kern w:val="0"/>
          <w:sz w:val="32"/>
          <w:szCs w:val="32"/>
        </w:rPr>
        <w:t>可在上表专业范围内自行选择报考，但每个专业最多录取</w:t>
      </w:r>
      <w:r>
        <w:rPr>
          <w:rFonts w:eastAsia="仿宋"/>
          <w:sz w:val="32"/>
          <w:szCs w:val="32"/>
        </w:rPr>
        <w:t>2</w:t>
      </w:r>
      <w:r>
        <w:rPr>
          <w:rFonts w:eastAsia="仿宋"/>
          <w:kern w:val="0"/>
          <w:sz w:val="32"/>
          <w:szCs w:val="32"/>
        </w:rPr>
        <w:t>人。</w:t>
      </w:r>
    </w:p>
    <w:p w14:paraId="331B4244">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eastAsia="仿宋"/>
          <w:kern w:val="0"/>
          <w:sz w:val="32"/>
          <w:szCs w:val="32"/>
        </w:rPr>
      </w:pPr>
      <w:r>
        <w:rPr>
          <w:rFonts w:eastAsia="仿宋"/>
          <w:kern w:val="0"/>
          <w:sz w:val="32"/>
          <w:szCs w:val="32"/>
        </w:rPr>
        <w:t>2.艺术特长生招生计划</w:t>
      </w:r>
      <w:r>
        <w:rPr>
          <w:rFonts w:eastAsia="仿宋"/>
          <w:sz w:val="32"/>
          <w:szCs w:val="32"/>
        </w:rPr>
        <w:t>18</w:t>
      </w:r>
      <w:r>
        <w:rPr>
          <w:rFonts w:eastAsia="仿宋"/>
          <w:kern w:val="0"/>
          <w:sz w:val="32"/>
          <w:szCs w:val="32"/>
        </w:rPr>
        <w:t>人，体育特长生招生计划</w:t>
      </w:r>
      <w:r>
        <w:rPr>
          <w:rFonts w:eastAsia="仿宋"/>
          <w:sz w:val="32"/>
          <w:szCs w:val="32"/>
        </w:rPr>
        <w:t>18</w:t>
      </w:r>
      <w:r>
        <w:rPr>
          <w:rFonts w:eastAsia="仿宋"/>
          <w:kern w:val="0"/>
          <w:sz w:val="32"/>
          <w:szCs w:val="32"/>
        </w:rPr>
        <w:t>人，考生可在上表单招专业范围内自行选择报考专业，但每个专业最多录取艺术特长生3人，体育特长生3人。</w:t>
      </w:r>
    </w:p>
    <w:p w14:paraId="2D414CE9">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kern w:val="0"/>
          <w:sz w:val="32"/>
          <w:szCs w:val="32"/>
        </w:rPr>
      </w:pPr>
      <w:r>
        <w:rPr>
          <w:rFonts w:eastAsia="仿宋"/>
          <w:b/>
          <w:bCs/>
          <w:kern w:val="0"/>
          <w:sz w:val="32"/>
          <w:szCs w:val="32"/>
        </w:rPr>
        <w:t>第十五条</w:t>
      </w:r>
      <w:r>
        <w:rPr>
          <w:rFonts w:eastAsia="仿宋"/>
          <w:kern w:val="0"/>
          <w:sz w:val="32"/>
          <w:szCs w:val="32"/>
        </w:rPr>
        <w:t xml:space="preserve"> 学校在考试结束后，以实际参考人数为基数，按比例确定各专业不同类别考生的计划数。学校各专业各类别计划确定并公布后，一律不调整和追加。单招未完成的计划转为统招计划使用。</w:t>
      </w:r>
    </w:p>
    <w:p w14:paraId="5A6C964B">
      <w:pPr>
        <w:keepNext w:val="0"/>
        <w:keepLines w:val="0"/>
        <w:pageBreakBefore w:val="0"/>
        <w:widowControl w:val="0"/>
        <w:numPr>
          <w:ilvl w:val="0"/>
          <w:numId w:val="1"/>
        </w:numPr>
        <w:kinsoku/>
        <w:wordWrap/>
        <w:overflowPunct/>
        <w:topLinePunct w:val="0"/>
        <w:autoSpaceDE/>
        <w:autoSpaceDN/>
        <w:bidi w:val="0"/>
        <w:adjustRightInd/>
        <w:snapToGrid/>
        <w:spacing w:line="600" w:lineRule="exact"/>
        <w:jc w:val="center"/>
        <w:textAlignment w:val="auto"/>
        <w:rPr>
          <w:rFonts w:eastAsia="仿宋"/>
          <w:b/>
          <w:bCs/>
          <w:sz w:val="32"/>
          <w:szCs w:val="32"/>
        </w:rPr>
      </w:pPr>
      <w:r>
        <w:rPr>
          <w:rFonts w:eastAsia="仿宋"/>
          <w:b/>
          <w:bCs/>
          <w:sz w:val="32"/>
          <w:szCs w:val="32"/>
        </w:rPr>
        <w:t>单招考试</w:t>
      </w:r>
    </w:p>
    <w:p w14:paraId="6996FDBF">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 xml:space="preserve">第十六条 </w:t>
      </w:r>
      <w:r>
        <w:rPr>
          <w:rFonts w:eastAsia="仿宋"/>
          <w:sz w:val="32"/>
          <w:szCs w:val="32"/>
        </w:rPr>
        <w:t>学校将本着公平、公正、择优录取的原则，按照国家教育考试相关规定，在省教育厅、省教育考试院的指导和监督下组织单招考试的相关工作。</w:t>
      </w:r>
    </w:p>
    <w:p w14:paraId="2039468B">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 xml:space="preserve">第十七条 </w:t>
      </w:r>
      <w:r>
        <w:rPr>
          <w:rFonts w:eastAsia="仿宋"/>
          <w:sz w:val="32"/>
          <w:szCs w:val="32"/>
        </w:rPr>
        <w:t>参加学校</w:t>
      </w:r>
      <w:r>
        <w:rPr>
          <w:rFonts w:hint="eastAsia" w:eastAsia="仿宋"/>
          <w:sz w:val="32"/>
          <w:szCs w:val="32"/>
        </w:rPr>
        <w:t>2025</w:t>
      </w:r>
      <w:r>
        <w:rPr>
          <w:rFonts w:eastAsia="仿宋"/>
          <w:sz w:val="32"/>
          <w:szCs w:val="32"/>
        </w:rPr>
        <w:t>年单招的考生分为应届普通高中毕业考生（具有2024年普通高中学业水平合格性考试</w:t>
      </w:r>
      <w:ins w:id="26" w:author="李杰安" w:date="2025-01-24T13:04:59Z">
        <w:r>
          <w:rPr>
            <w:rFonts w:hint="eastAsia" w:eastAsia="仿宋"/>
            <w:sz w:val="32"/>
            <w:szCs w:val="32"/>
            <w:lang w:val="en-US" w:eastAsia="zh-CN"/>
          </w:rPr>
          <w:t>语文、</w:t>
        </w:r>
      </w:ins>
      <w:ins w:id="27" w:author="李杰安" w:date="2025-01-24T13:05:00Z">
        <w:r>
          <w:rPr>
            <w:rFonts w:hint="eastAsia" w:eastAsia="仿宋"/>
            <w:sz w:val="32"/>
            <w:szCs w:val="32"/>
            <w:lang w:val="en-US" w:eastAsia="zh-CN"/>
          </w:rPr>
          <w:t>数学</w:t>
        </w:r>
      </w:ins>
      <w:ins w:id="28" w:author="李杰安" w:date="2025-01-24T13:05:01Z">
        <w:r>
          <w:rPr>
            <w:rFonts w:hint="eastAsia" w:eastAsia="仿宋"/>
            <w:sz w:val="32"/>
            <w:szCs w:val="32"/>
            <w:lang w:val="en-US" w:eastAsia="zh-CN"/>
          </w:rPr>
          <w:t>、</w:t>
        </w:r>
      </w:ins>
      <w:ins w:id="29" w:author="李杰安" w:date="2025-01-24T13:05:21Z">
        <w:r>
          <w:rPr>
            <w:rFonts w:hint="eastAsia" w:eastAsia="仿宋"/>
            <w:sz w:val="32"/>
            <w:szCs w:val="32"/>
            <w:lang w:val="en-US" w:eastAsia="zh-CN"/>
          </w:rPr>
          <w:t>外</w:t>
        </w:r>
      </w:ins>
      <w:ins w:id="30" w:author="李杰安" w:date="2025-01-24T13:05:03Z">
        <w:r>
          <w:rPr>
            <w:rFonts w:hint="eastAsia" w:eastAsia="仿宋"/>
            <w:sz w:val="32"/>
            <w:szCs w:val="32"/>
            <w:lang w:val="en-US" w:eastAsia="zh-CN"/>
          </w:rPr>
          <w:t>语</w:t>
        </w:r>
      </w:ins>
      <w:ins w:id="31" w:author="李杰安" w:date="2025-01-24T13:05:06Z">
        <w:r>
          <w:rPr>
            <w:rFonts w:hint="eastAsia" w:eastAsia="仿宋"/>
            <w:sz w:val="32"/>
            <w:szCs w:val="32"/>
            <w:lang w:val="en-US" w:eastAsia="zh-CN"/>
          </w:rPr>
          <w:t>三科</w:t>
        </w:r>
      </w:ins>
      <w:del w:id="32" w:author="李杰安" w:date="2025-01-24T13:05:09Z">
        <w:r>
          <w:rPr>
            <w:rFonts w:eastAsia="仿宋"/>
            <w:sz w:val="32"/>
            <w:szCs w:val="32"/>
          </w:rPr>
          <w:delText>科目</w:delText>
        </w:r>
      </w:del>
      <w:del w:id="33" w:author="李杰安" w:date="2025-01-24T13:05:10Z">
        <w:r>
          <w:rPr>
            <w:rFonts w:eastAsia="仿宋"/>
            <w:sz w:val="32"/>
            <w:szCs w:val="32"/>
          </w:rPr>
          <w:delText>的</w:delText>
        </w:r>
      </w:del>
      <w:r>
        <w:rPr>
          <w:rFonts w:eastAsia="仿宋"/>
          <w:sz w:val="32"/>
          <w:szCs w:val="32"/>
        </w:rPr>
        <w:t>有效成绩）、中职考生和往届普通高中考生及同等学力考生（含</w:t>
      </w:r>
      <w:ins w:id="34" w:author="李杰安" w:date="2025-01-24T13:05:31Z">
        <w:r>
          <w:rPr>
            <w:rFonts w:hint="eastAsia" w:eastAsia="仿宋"/>
            <w:sz w:val="32"/>
            <w:szCs w:val="32"/>
            <w:lang w:val="en-US" w:eastAsia="zh-CN"/>
          </w:rPr>
          <w:t>20</w:t>
        </w:r>
      </w:ins>
      <w:ins w:id="35" w:author="李杰安" w:date="2025-01-24T13:05:32Z">
        <w:r>
          <w:rPr>
            <w:rFonts w:hint="eastAsia" w:eastAsia="仿宋"/>
            <w:sz w:val="32"/>
            <w:szCs w:val="32"/>
            <w:lang w:val="en-US" w:eastAsia="zh-CN"/>
          </w:rPr>
          <w:t>24</w:t>
        </w:r>
      </w:ins>
      <w:ins w:id="36" w:author="李杰安" w:date="2025-01-24T13:05:33Z">
        <w:r>
          <w:rPr>
            <w:rFonts w:hint="eastAsia" w:eastAsia="仿宋"/>
            <w:sz w:val="32"/>
            <w:szCs w:val="32"/>
            <w:lang w:val="en-US" w:eastAsia="zh-CN"/>
          </w:rPr>
          <w:t>年</w:t>
        </w:r>
      </w:ins>
      <w:r>
        <w:rPr>
          <w:rFonts w:eastAsia="仿宋"/>
          <w:sz w:val="32"/>
          <w:szCs w:val="32"/>
        </w:rPr>
        <w:t>普通高中学业水平合格性考试</w:t>
      </w:r>
      <w:ins w:id="37" w:author="李杰安" w:date="2025-01-24T13:05:39Z">
        <w:r>
          <w:rPr>
            <w:rFonts w:hint="eastAsia" w:eastAsia="仿宋"/>
            <w:sz w:val="32"/>
            <w:szCs w:val="32"/>
            <w:lang w:val="en-US" w:eastAsia="zh-CN"/>
          </w:rPr>
          <w:t>语文、数学、外语三科</w:t>
        </w:r>
      </w:ins>
      <w:r>
        <w:rPr>
          <w:rFonts w:eastAsia="仿宋"/>
          <w:sz w:val="32"/>
          <w:szCs w:val="32"/>
        </w:rPr>
        <w:t>有效成绩不全的应届普通高中</w:t>
      </w:r>
      <w:r>
        <w:rPr>
          <w:rFonts w:hint="eastAsia" w:eastAsia="仿宋"/>
          <w:sz w:val="32"/>
          <w:szCs w:val="32"/>
        </w:rPr>
        <w:t>毕业</w:t>
      </w:r>
      <w:r>
        <w:rPr>
          <w:rFonts w:eastAsia="仿宋"/>
          <w:sz w:val="32"/>
          <w:szCs w:val="32"/>
        </w:rPr>
        <w:t>考生）、退役军人、艺术体育特长生4个大类。</w:t>
      </w:r>
    </w:p>
    <w:p w14:paraId="5C657C7C">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 xml:space="preserve">第十八条 </w:t>
      </w:r>
      <w:r>
        <w:rPr>
          <w:rFonts w:eastAsia="仿宋"/>
          <w:sz w:val="32"/>
          <w:szCs w:val="32"/>
        </w:rPr>
        <w:t>按照“文化素质+职业技能”方式，分类组织考试。根据考生的类别，考试按以下方式进行。</w:t>
      </w:r>
    </w:p>
    <w:p w14:paraId="0C861751">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1.第一类：应届普通高中毕业考生。文化素质测试成绩以学生取得的高中学业水平合格性考试语文、数学、外语</w:t>
      </w:r>
      <w:del w:id="38" w:author="李杰安" w:date="2025-01-24T13:05:50Z">
        <w:r>
          <w:rPr>
            <w:rFonts w:eastAsia="仿宋"/>
            <w:sz w:val="32"/>
            <w:szCs w:val="32"/>
          </w:rPr>
          <w:delText>等</w:delText>
        </w:r>
      </w:del>
      <w:r>
        <w:rPr>
          <w:rFonts w:eastAsia="仿宋"/>
          <w:sz w:val="32"/>
          <w:szCs w:val="32"/>
        </w:rPr>
        <w:t>科目有效成绩代替。职业技能测试由学校组织，学校分专业组，按照人才培养需要，专业组一采取笔试和实践操作方式进行，专业组二采取笔试方式进行，重点考察学生的职业适应性。</w:t>
      </w:r>
    </w:p>
    <w:p w14:paraId="48F08F85">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2.第二类：中职考生和往届普通高中考生及同等学力考生。文化素质测试由学校依据《中等职业学校公共基础课课程标准》及高中教育阶段语文、数学、英语</w:t>
      </w:r>
      <w:del w:id="39" w:author="李杰安" w:date="2025-01-24T13:05:59Z">
        <w:r>
          <w:rPr>
            <w:rFonts w:eastAsia="仿宋"/>
            <w:sz w:val="32"/>
            <w:szCs w:val="32"/>
          </w:rPr>
          <w:delText>等</w:delText>
        </w:r>
      </w:del>
      <w:r>
        <w:rPr>
          <w:rFonts w:eastAsia="仿宋"/>
          <w:sz w:val="32"/>
          <w:szCs w:val="32"/>
        </w:rPr>
        <w:t>有关内容进行命题及考试。职业技能测试由学校组织，学校分专业组，按照人才培养需要，专业组一采取笔试和实践操作方式进行，专业组二采取笔试方式进行，重点考察学生的职业技能。</w:t>
      </w:r>
    </w:p>
    <w:p w14:paraId="490082AB">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3.第三类：退役军人。退役军人考生免予文化素质测试。职业技能测试由学校组织，参照上述第二类考生职业技能测试方式参加学校组织的职业技能测试。</w:t>
      </w:r>
    </w:p>
    <w:p w14:paraId="180A5A80">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4.第四类：艺术体育特长生。文化素质测试根据学生类别不同，分别采取上述第一类或第二类的方式进行。职业技能测试成绩以艺术、体育专项测试成绩代替，专项测试按照《长沙卫生职业学院202</w:t>
      </w:r>
      <w:r>
        <w:rPr>
          <w:rFonts w:hint="eastAsia" w:eastAsia="仿宋"/>
          <w:sz w:val="32"/>
          <w:szCs w:val="32"/>
        </w:rPr>
        <w:t>5</w:t>
      </w:r>
      <w:r>
        <w:rPr>
          <w:rFonts w:eastAsia="仿宋"/>
          <w:sz w:val="32"/>
          <w:szCs w:val="32"/>
        </w:rPr>
        <w:t>年艺术、体育特长生高职单招方案》执行。</w:t>
      </w:r>
    </w:p>
    <w:p w14:paraId="394A5DCC">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方正小标宋简体"/>
          <w:sz w:val="32"/>
          <w:szCs w:val="32"/>
        </w:rPr>
      </w:pPr>
      <w:r>
        <w:rPr>
          <w:rFonts w:eastAsia="仿宋"/>
          <w:b/>
          <w:bCs/>
          <w:sz w:val="32"/>
          <w:szCs w:val="32"/>
        </w:rPr>
        <w:t>第十九条</w:t>
      </w:r>
      <w:r>
        <w:rPr>
          <w:rFonts w:eastAsia="仿宋"/>
          <w:sz w:val="32"/>
          <w:szCs w:val="32"/>
        </w:rPr>
        <w:t xml:space="preserve"> 考生的综合成绩为文化素质成绩+职业技能成绩。上述第一类、第二类、第四类考生的高职单招综合成绩（总成绩）满分为600分，第三类考生的综合成绩满分为300分。其中，对于报考我校普通类专业，文化素质成绩与职业技能成绩占比为1：1，即分别各占300分。</w:t>
      </w:r>
    </w:p>
    <w:p w14:paraId="1CD051A7">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第二十条</w:t>
      </w:r>
      <w:r>
        <w:rPr>
          <w:rFonts w:eastAsia="仿宋"/>
          <w:sz w:val="32"/>
          <w:szCs w:val="32"/>
        </w:rPr>
        <w:t xml:space="preserve">  我校针对第二类考生组织的文化素质测试为闭卷笔试方式。我校职业技能测试分专业组采取以下测试方式：</w:t>
      </w:r>
    </w:p>
    <w:p w14:paraId="65B5D8F0">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专业组一：笔试（210分）+实践操作（90分）</w:t>
      </w:r>
    </w:p>
    <w:p w14:paraId="5B08C91D">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专业组二：笔试（300分）</w:t>
      </w:r>
    </w:p>
    <w:p w14:paraId="20A706AF">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方正小标宋简体"/>
          <w:sz w:val="32"/>
          <w:szCs w:val="32"/>
        </w:rPr>
      </w:pPr>
      <w:r>
        <w:rPr>
          <w:rFonts w:eastAsia="仿宋"/>
          <w:b/>
          <w:bCs/>
          <w:sz w:val="32"/>
          <w:szCs w:val="32"/>
        </w:rPr>
        <w:t>第二十一条</w:t>
      </w:r>
      <w:r>
        <w:rPr>
          <w:rFonts w:eastAsia="仿宋"/>
          <w:sz w:val="32"/>
          <w:szCs w:val="32"/>
        </w:rPr>
        <w:t xml:space="preserve">  我校将按照分类考试的原则，对不同专业组的职业技能测试分别进行命题。我校文化素质测试、职业技能测试的有关说明、考试大纲等，将在我校官网上进行公布。</w:t>
      </w:r>
    </w:p>
    <w:p w14:paraId="6B9A7818">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 xml:space="preserve">第二十二条 </w:t>
      </w:r>
      <w:r>
        <w:rPr>
          <w:rFonts w:eastAsia="仿宋"/>
          <w:sz w:val="32"/>
          <w:szCs w:val="32"/>
        </w:rPr>
        <w:t xml:space="preserve"> 符合以下免试条件的考生在单招考试前向学校申请。其中，职业技能特长申请免技能测试的考生，考生须在202</w:t>
      </w:r>
      <w:r>
        <w:rPr>
          <w:rFonts w:hint="eastAsia" w:eastAsia="仿宋"/>
          <w:sz w:val="32"/>
          <w:szCs w:val="32"/>
        </w:rPr>
        <w:t>5</w:t>
      </w:r>
      <w:r>
        <w:rPr>
          <w:rFonts w:eastAsia="仿宋"/>
          <w:sz w:val="32"/>
          <w:szCs w:val="32"/>
        </w:rPr>
        <w:t>年</w:t>
      </w:r>
      <w:r>
        <w:rPr>
          <w:rFonts w:hint="eastAsia" w:eastAsia="仿宋"/>
          <w:sz w:val="32"/>
          <w:szCs w:val="32"/>
        </w:rPr>
        <w:t>2</w:t>
      </w:r>
      <w:r>
        <w:rPr>
          <w:rFonts w:eastAsia="仿宋"/>
          <w:sz w:val="32"/>
          <w:szCs w:val="32"/>
        </w:rPr>
        <w:t>月</w:t>
      </w:r>
      <w:r>
        <w:rPr>
          <w:rFonts w:hint="eastAsia" w:eastAsia="仿宋"/>
          <w:sz w:val="32"/>
          <w:szCs w:val="32"/>
        </w:rPr>
        <w:t>22</w:t>
      </w:r>
      <w:r>
        <w:rPr>
          <w:rFonts w:eastAsia="仿宋"/>
          <w:sz w:val="32"/>
          <w:szCs w:val="32"/>
        </w:rPr>
        <w:t>日</w:t>
      </w:r>
      <w:r>
        <w:rPr>
          <w:color w:val="000000"/>
          <w:sz w:val="32"/>
          <w:szCs w:val="32"/>
        </w:rPr>
        <w:t>8:00</w:t>
      </w:r>
      <w:r>
        <w:rPr>
          <w:rFonts w:eastAsia="仿宋"/>
          <w:sz w:val="32"/>
          <w:szCs w:val="32"/>
        </w:rPr>
        <w:t>前将证明材料（身份证、获奖证书扫描件或照片（电子档）、长沙卫生职业学院 202</w:t>
      </w:r>
      <w:r>
        <w:rPr>
          <w:rFonts w:hint="eastAsia" w:eastAsia="仿宋"/>
          <w:sz w:val="32"/>
          <w:szCs w:val="32"/>
        </w:rPr>
        <w:t>5</w:t>
      </w:r>
      <w:r>
        <w:rPr>
          <w:rFonts w:eastAsia="仿宋"/>
          <w:sz w:val="32"/>
          <w:szCs w:val="32"/>
        </w:rPr>
        <w:t>年中职获奖考生报名信息表、职业技能赛事获奖学生免试入学审核表），通过发送邮箱2850718014@qq.com交由我校招生就业处审核。免试直接录取的考生不占用单招计划数，使用我校统招计划，在统招录取前完成录取手续办理，有关审核程序和方法由省教育考试院另行规定。</w:t>
      </w:r>
    </w:p>
    <w:p w14:paraId="7685E8DC">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04AA0A9D">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rPr>
      </w:pPr>
      <w:r>
        <w:rPr>
          <w:rFonts w:eastAsia="仿宋"/>
          <w:sz w:val="32"/>
          <w:szCs w:val="32"/>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55C8CBB6">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方正小标宋简体"/>
          <w:sz w:val="32"/>
          <w:szCs w:val="32"/>
        </w:rPr>
      </w:pPr>
      <w:r>
        <w:rPr>
          <w:rFonts w:eastAsia="仿宋"/>
          <w:sz w:val="32"/>
          <w:szCs w:val="32"/>
        </w:rPr>
        <w:t>3.免试考生的录取专业与其获奖赛项对应（考生如需跨专业报考，则不能享受免试政策）。</w:t>
      </w:r>
    </w:p>
    <w:p w14:paraId="0E1AAE7D">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第二十三条</w:t>
      </w:r>
      <w:r>
        <w:rPr>
          <w:rFonts w:eastAsia="仿宋"/>
          <w:sz w:val="32"/>
          <w:szCs w:val="32"/>
        </w:rPr>
        <w:t xml:space="preserve"> 学校按一志愿、二志愿分别组织单招考试。第一志愿考试时间为202</w:t>
      </w:r>
      <w:r>
        <w:rPr>
          <w:rFonts w:hint="eastAsia" w:eastAsia="仿宋"/>
          <w:sz w:val="32"/>
          <w:szCs w:val="32"/>
        </w:rPr>
        <w:t>5</w:t>
      </w:r>
      <w:r>
        <w:rPr>
          <w:rFonts w:eastAsia="仿宋"/>
          <w:sz w:val="32"/>
          <w:szCs w:val="32"/>
        </w:rPr>
        <w:t>年3月</w:t>
      </w:r>
      <w:r>
        <w:rPr>
          <w:rFonts w:hint="eastAsia" w:eastAsia="仿宋"/>
          <w:sz w:val="32"/>
          <w:szCs w:val="32"/>
        </w:rPr>
        <w:t>8</w:t>
      </w:r>
      <w:r>
        <w:rPr>
          <w:rFonts w:eastAsia="仿宋"/>
          <w:sz w:val="32"/>
          <w:szCs w:val="32"/>
        </w:rPr>
        <w:t>日-</w:t>
      </w:r>
      <w:r>
        <w:rPr>
          <w:rFonts w:hint="eastAsia" w:eastAsia="仿宋"/>
          <w:sz w:val="32"/>
          <w:szCs w:val="32"/>
        </w:rPr>
        <w:t>9</w:t>
      </w:r>
      <w:r>
        <w:rPr>
          <w:rFonts w:eastAsia="仿宋"/>
          <w:sz w:val="32"/>
          <w:szCs w:val="32"/>
        </w:rPr>
        <w:t>日。若第一志愿生源不足，未完成单招计划，我校将组织第二志愿考试，参考对象为第二志愿报考我校且未被第一志愿学校录取考生，时间为202</w:t>
      </w:r>
      <w:r>
        <w:rPr>
          <w:rFonts w:hint="eastAsia" w:eastAsia="仿宋"/>
          <w:sz w:val="32"/>
          <w:szCs w:val="32"/>
        </w:rPr>
        <w:t>5</w:t>
      </w:r>
      <w:r>
        <w:rPr>
          <w:rFonts w:eastAsia="仿宋"/>
          <w:sz w:val="32"/>
          <w:szCs w:val="32"/>
        </w:rPr>
        <w:t>年4月</w:t>
      </w:r>
      <w:r>
        <w:rPr>
          <w:rFonts w:hint="eastAsia" w:eastAsia="仿宋"/>
          <w:sz w:val="32"/>
          <w:szCs w:val="32"/>
        </w:rPr>
        <w:t>5</w:t>
      </w:r>
      <w:r>
        <w:rPr>
          <w:rFonts w:eastAsia="仿宋"/>
          <w:sz w:val="32"/>
          <w:szCs w:val="32"/>
        </w:rPr>
        <w:t>日-</w:t>
      </w:r>
      <w:r>
        <w:rPr>
          <w:rFonts w:hint="eastAsia" w:eastAsia="仿宋"/>
          <w:sz w:val="32"/>
          <w:szCs w:val="32"/>
        </w:rPr>
        <w:t>6</w:t>
      </w:r>
      <w:r>
        <w:rPr>
          <w:rFonts w:eastAsia="仿宋"/>
          <w:sz w:val="32"/>
          <w:szCs w:val="32"/>
        </w:rPr>
        <w:t>日。各科目的具体考试时间及地点将在我校官网上另行公布。</w:t>
      </w:r>
    </w:p>
    <w:p w14:paraId="72377673">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 xml:space="preserve">第二十四条 </w:t>
      </w:r>
      <w:r>
        <w:rPr>
          <w:rFonts w:eastAsia="仿宋"/>
          <w:sz w:val="32"/>
          <w:szCs w:val="32"/>
        </w:rPr>
        <w:t>根据物价部门统一规定，高职单招的报考费为80元/生。报考我校第一志愿的考生费缴纳时间为202</w:t>
      </w:r>
      <w:r>
        <w:rPr>
          <w:rFonts w:hint="eastAsia" w:eastAsia="仿宋"/>
          <w:sz w:val="32"/>
          <w:szCs w:val="32"/>
        </w:rPr>
        <w:t>5</w:t>
      </w:r>
      <w:r>
        <w:rPr>
          <w:rFonts w:eastAsia="仿宋"/>
          <w:sz w:val="32"/>
          <w:szCs w:val="32"/>
        </w:rPr>
        <w:t>年3月</w:t>
      </w:r>
      <w:r>
        <w:rPr>
          <w:rFonts w:hint="eastAsia" w:eastAsia="仿宋"/>
          <w:sz w:val="32"/>
          <w:szCs w:val="32"/>
        </w:rPr>
        <w:t>1</w:t>
      </w:r>
      <w:r>
        <w:rPr>
          <w:rFonts w:eastAsia="仿宋"/>
          <w:sz w:val="32"/>
          <w:szCs w:val="32"/>
        </w:rPr>
        <w:t>日- 3月</w:t>
      </w:r>
      <w:r>
        <w:rPr>
          <w:rFonts w:hint="eastAsia" w:eastAsia="仿宋"/>
          <w:sz w:val="32"/>
          <w:szCs w:val="32"/>
        </w:rPr>
        <w:t>3</w:t>
      </w:r>
      <w:r>
        <w:rPr>
          <w:rFonts w:eastAsia="仿宋"/>
          <w:sz w:val="32"/>
          <w:szCs w:val="32"/>
        </w:rPr>
        <w:t>日。缴纳方式为微信公众号缴费。未在规定时间内缴费的，不得参加我校单招考试及录取。缴费成功的考生于202</w:t>
      </w:r>
      <w:r>
        <w:rPr>
          <w:rFonts w:hint="eastAsia" w:eastAsia="仿宋"/>
          <w:sz w:val="32"/>
          <w:szCs w:val="32"/>
        </w:rPr>
        <w:t>5</w:t>
      </w:r>
      <w:r>
        <w:rPr>
          <w:rFonts w:eastAsia="仿宋"/>
          <w:sz w:val="32"/>
          <w:szCs w:val="32"/>
        </w:rPr>
        <w:t>年3月</w:t>
      </w:r>
      <w:r>
        <w:rPr>
          <w:rFonts w:hint="eastAsia" w:eastAsia="仿宋"/>
          <w:sz w:val="32"/>
          <w:szCs w:val="32"/>
        </w:rPr>
        <w:t>6</w:t>
      </w:r>
      <w:r>
        <w:rPr>
          <w:rFonts w:eastAsia="仿宋"/>
          <w:sz w:val="32"/>
          <w:szCs w:val="32"/>
        </w:rPr>
        <w:t>日-</w:t>
      </w:r>
      <w:r>
        <w:rPr>
          <w:rFonts w:hint="eastAsia" w:eastAsia="仿宋"/>
          <w:sz w:val="32"/>
          <w:szCs w:val="32"/>
        </w:rPr>
        <w:t>7</w:t>
      </w:r>
      <w:r>
        <w:rPr>
          <w:rFonts w:eastAsia="仿宋"/>
          <w:sz w:val="32"/>
          <w:szCs w:val="32"/>
        </w:rPr>
        <w:t>日登录学校招生网自行打印准考证。第二志愿考生缴费及准考证打印时间学校另行公布。缴费及准考证打印流程详见学校招生网，网址（http://zsw.cswszy.com），咨询电话：0731-84015904、84015932。</w:t>
      </w:r>
    </w:p>
    <w:p w14:paraId="5AB6F64C">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第二十五条</w:t>
      </w:r>
      <w:r>
        <w:rPr>
          <w:rFonts w:eastAsia="仿宋"/>
          <w:sz w:val="32"/>
          <w:szCs w:val="32"/>
        </w:rPr>
        <w:t xml:space="preserve"> 我校单招考试在省教育考试院的指导下，参照国家教育考试规定进行组织。在学校招生工作领导小组的统筹下，教务处、招生就业处、二级学院、相关职能处室等部门共同组织考务工作。具体由招生就业处制定单独招生章程及单独招生工作方案。教务处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4F39947C">
      <w:pPr>
        <w:keepNext w:val="0"/>
        <w:keepLines w:val="0"/>
        <w:pageBreakBefore w:val="0"/>
        <w:widowControl w:val="0"/>
        <w:numPr>
          <w:ilvl w:val="0"/>
          <w:numId w:val="1"/>
        </w:numPr>
        <w:kinsoku/>
        <w:wordWrap/>
        <w:overflowPunct/>
        <w:topLinePunct w:val="0"/>
        <w:autoSpaceDE/>
        <w:autoSpaceDN/>
        <w:bidi w:val="0"/>
        <w:adjustRightInd/>
        <w:snapToGrid/>
        <w:spacing w:line="600" w:lineRule="exact"/>
        <w:jc w:val="center"/>
        <w:textAlignment w:val="auto"/>
        <w:rPr>
          <w:rFonts w:eastAsia="仿宋"/>
          <w:b/>
          <w:bCs/>
          <w:sz w:val="32"/>
          <w:szCs w:val="32"/>
        </w:rPr>
      </w:pPr>
      <w:r>
        <w:rPr>
          <w:rFonts w:eastAsia="仿宋"/>
          <w:b/>
          <w:bCs/>
          <w:sz w:val="32"/>
          <w:szCs w:val="32"/>
        </w:rPr>
        <w:t>单招录取</w:t>
      </w:r>
    </w:p>
    <w:p w14:paraId="6A9D9FE7">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both"/>
        <w:textAlignment w:val="auto"/>
        <w:rPr>
          <w:rFonts w:eastAsia="仿宋"/>
          <w:sz w:val="32"/>
          <w:szCs w:val="32"/>
        </w:rPr>
      </w:pPr>
      <w:r>
        <w:rPr>
          <w:rFonts w:eastAsia="仿宋"/>
          <w:b/>
          <w:bCs/>
          <w:sz w:val="32"/>
          <w:szCs w:val="32"/>
        </w:rPr>
        <w:t>第二十六条</w:t>
      </w:r>
      <w:r>
        <w:rPr>
          <w:rFonts w:eastAsia="仿宋"/>
          <w:sz w:val="32"/>
          <w:szCs w:val="32"/>
        </w:rPr>
        <w:t xml:space="preserve"> 应届普通高中毕业考生（第一类考生）、中职考生和往届普通高中考生及同等学力考生（第二类考生）的类别确定及普通高中学业水平合格性考试成绩的认定以省教育考试院提供的数据为依据。</w:t>
      </w:r>
      <w:del w:id="40" w:author="李杰安" w:date="2025-01-24T13:06:15Z">
        <w:r>
          <w:rPr>
            <w:rFonts w:eastAsia="仿宋"/>
            <w:sz w:val="32"/>
            <w:szCs w:val="32"/>
          </w:rPr>
          <w:delText>普通高中学业水平合格性考试有效成绩不全的应届普通高中毕业考生必须按照中职考生和往届普通高中考生及同等学力考生的要求参加文化素质测试及录取。</w:delText>
        </w:r>
      </w:del>
    </w:p>
    <w:p w14:paraId="45486010">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both"/>
        <w:textAlignment w:val="auto"/>
        <w:rPr>
          <w:rFonts w:eastAsia="仿宋"/>
          <w:sz w:val="32"/>
          <w:szCs w:val="32"/>
        </w:rPr>
      </w:pPr>
      <w:r>
        <w:rPr>
          <w:rFonts w:eastAsia="仿宋"/>
          <w:b/>
          <w:bCs/>
          <w:sz w:val="32"/>
          <w:szCs w:val="32"/>
        </w:rPr>
        <w:t>第二十七条</w:t>
      </w:r>
      <w:r>
        <w:rPr>
          <w:rFonts w:eastAsia="仿宋"/>
          <w:sz w:val="32"/>
          <w:szCs w:val="32"/>
        </w:rPr>
        <w:t xml:space="preserve"> 单招录取首先对报考单列计划的考生（第三类、第四类考生）进行录取，单列计划只录取第一志愿报考的考生，如有剩余单列计划则转为普通类计划录取第一类、第二类考生。</w:t>
      </w:r>
    </w:p>
    <w:p w14:paraId="6F517156">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both"/>
        <w:textAlignment w:val="auto"/>
        <w:rPr>
          <w:rFonts w:eastAsia="仿宋"/>
          <w:sz w:val="32"/>
          <w:szCs w:val="32"/>
        </w:rPr>
      </w:pPr>
      <w:r>
        <w:rPr>
          <w:rFonts w:eastAsia="仿宋"/>
          <w:b/>
          <w:bCs/>
          <w:sz w:val="32"/>
          <w:szCs w:val="32"/>
        </w:rPr>
        <w:t xml:space="preserve">第二十八条 </w:t>
      </w:r>
      <w:r>
        <w:rPr>
          <w:rFonts w:eastAsia="仿宋"/>
          <w:sz w:val="32"/>
          <w:szCs w:val="32"/>
        </w:rPr>
        <w:t>普通类考生分类别分专业招生计划以实际参考的考生人数为基数，按专业计划数除以该专业参考总人数再乘以各类别参考人数的计算公式列出各专业第一类考生</w:t>
      </w:r>
      <w:del w:id="41" w:author="李杰安" w:date="2025-01-24T13:06:23Z">
        <w:r>
          <w:rPr>
            <w:rFonts w:eastAsia="仿宋"/>
            <w:sz w:val="32"/>
            <w:szCs w:val="32"/>
          </w:rPr>
          <w:delText>（具有202</w:delText>
        </w:r>
      </w:del>
      <w:del w:id="42" w:author="李杰安" w:date="2025-01-24T13:06:23Z">
        <w:r>
          <w:rPr>
            <w:rFonts w:hint="eastAsia" w:eastAsia="仿宋"/>
            <w:sz w:val="32"/>
            <w:szCs w:val="32"/>
          </w:rPr>
          <w:delText>4</w:delText>
        </w:r>
      </w:del>
      <w:del w:id="43" w:author="李杰安" w:date="2025-01-24T13:06:23Z">
        <w:r>
          <w:rPr>
            <w:rFonts w:eastAsia="仿宋"/>
            <w:sz w:val="32"/>
            <w:szCs w:val="32"/>
          </w:rPr>
          <w:delText>年普通高中学业水平合格性考试有效成绩）</w:delText>
        </w:r>
      </w:del>
      <w:r>
        <w:rPr>
          <w:rFonts w:eastAsia="仿宋"/>
          <w:sz w:val="32"/>
          <w:szCs w:val="32"/>
        </w:rPr>
        <w:t>、第二类考生</w:t>
      </w:r>
      <w:del w:id="44" w:author="李杰安" w:date="2025-01-24T13:06:27Z">
        <w:r>
          <w:rPr>
            <w:rFonts w:eastAsia="仿宋"/>
            <w:sz w:val="32"/>
            <w:szCs w:val="32"/>
          </w:rPr>
          <w:delText>（含普通高中学业水平合格性考试有效成绩不全的应届普通高中考生）</w:delText>
        </w:r>
      </w:del>
      <w:r>
        <w:rPr>
          <w:rFonts w:eastAsia="仿宋"/>
          <w:sz w:val="32"/>
          <w:szCs w:val="32"/>
        </w:rPr>
        <w:t>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w:t>
      </w:r>
      <w:r>
        <w:rPr>
          <w:rFonts w:eastAsia="汉仪细圆B5"/>
          <w:sz w:val="32"/>
          <w:szCs w:val="32"/>
        </w:rPr>
        <w:t>×</w:t>
      </w:r>
      <w:r>
        <w:rPr>
          <w:rFonts w:eastAsia="仿宋"/>
          <w:sz w:val="32"/>
          <w:szCs w:val="32"/>
        </w:rPr>
        <w:t>150。各类别各专业计划确定后，录取过程中不再调整和追加。</w:t>
      </w:r>
    </w:p>
    <w:p w14:paraId="358A1B30">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both"/>
        <w:textAlignment w:val="auto"/>
        <w:rPr>
          <w:rFonts w:eastAsia="仿宋"/>
          <w:sz w:val="32"/>
          <w:szCs w:val="32"/>
        </w:rPr>
      </w:pPr>
      <w:r>
        <w:rPr>
          <w:rFonts w:eastAsia="仿宋"/>
          <w:b/>
          <w:bCs/>
          <w:sz w:val="32"/>
          <w:szCs w:val="32"/>
        </w:rPr>
        <w:t>第二十九条</w:t>
      </w:r>
      <w:r>
        <w:rPr>
          <w:rFonts w:eastAsia="仿宋"/>
          <w:sz w:val="32"/>
          <w:szCs w:val="32"/>
        </w:rPr>
        <w:t xml:space="preserve"> 单招录取工作按照“学校负责、招办监督”的原则进行。各类别录取时，按照志愿优先的方式进行。各类别按照以下顺序进行。</w:t>
      </w:r>
    </w:p>
    <w:p w14:paraId="74FE5BB7">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0" w:firstLineChars="200"/>
        <w:jc w:val="both"/>
        <w:textAlignment w:val="auto"/>
        <w:rPr>
          <w:rFonts w:eastAsia="仿宋"/>
          <w:spacing w:val="-6"/>
          <w:sz w:val="32"/>
          <w:szCs w:val="32"/>
        </w:rPr>
      </w:pPr>
      <w:r>
        <w:rPr>
          <w:rFonts w:eastAsia="仿宋"/>
          <w:sz w:val="32"/>
          <w:szCs w:val="32"/>
        </w:rPr>
        <w:t>1.退役</w:t>
      </w:r>
      <w:r>
        <w:rPr>
          <w:rFonts w:eastAsia="仿宋"/>
          <w:spacing w:val="-6"/>
          <w:sz w:val="32"/>
          <w:szCs w:val="32"/>
        </w:rPr>
        <w:t>军人考生。按考生职业技能测试综合成绩从高分到低分进行录取，录完为止。为避免个别专业扎堆报考，造成给后续普通类考生计划不足，各专业录取退役军人考生的人数不超过2人。</w:t>
      </w:r>
    </w:p>
    <w:p w14:paraId="1467C4AF">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0" w:firstLineChars="200"/>
        <w:jc w:val="both"/>
        <w:textAlignment w:val="auto"/>
        <w:rPr>
          <w:rFonts w:eastAsia="仿宋"/>
          <w:sz w:val="32"/>
          <w:szCs w:val="32"/>
        </w:rPr>
      </w:pPr>
      <w:r>
        <w:rPr>
          <w:rFonts w:eastAsia="仿宋"/>
          <w:sz w:val="32"/>
          <w:szCs w:val="32"/>
        </w:rPr>
        <w:t>2.艺术体育特长生。依据考生所填报项目按综合成绩从高分到低分进行录取，具体规则详见《长沙卫生职业学院202</w:t>
      </w:r>
      <w:r>
        <w:rPr>
          <w:rFonts w:hint="eastAsia" w:eastAsia="仿宋"/>
          <w:sz w:val="32"/>
          <w:szCs w:val="32"/>
        </w:rPr>
        <w:t>5</w:t>
      </w:r>
      <w:r>
        <w:rPr>
          <w:rFonts w:eastAsia="仿宋"/>
          <w:sz w:val="32"/>
          <w:szCs w:val="32"/>
        </w:rPr>
        <w:t>年艺术、体育特长生高职单招方案》。为避免个别专业扎堆报考，造成后续普通类考生计划不足，每个专业最多录取艺术特长生3人，体育特长生3人。</w:t>
      </w:r>
    </w:p>
    <w:p w14:paraId="7320C5B1">
      <w:pPr>
        <w:keepNext w:val="0"/>
        <w:keepLines w:val="0"/>
        <w:pageBreakBefore w:val="0"/>
        <w:widowControl w:val="0"/>
        <w:shd w:val="clear" w:color="auto" w:fill="FFFFFF"/>
        <w:kinsoku/>
        <w:wordWrap/>
        <w:overflowPunct/>
        <w:topLinePunct w:val="0"/>
        <w:autoSpaceDE/>
        <w:autoSpaceDN/>
        <w:bidi w:val="0"/>
        <w:adjustRightInd/>
        <w:snapToGrid/>
        <w:spacing w:line="600" w:lineRule="exact"/>
        <w:jc w:val="left"/>
        <w:textAlignment w:val="auto"/>
        <w:rPr>
          <w:rFonts w:eastAsia="仿宋"/>
          <w:sz w:val="32"/>
          <w:szCs w:val="32"/>
        </w:rPr>
      </w:pPr>
      <w:r>
        <w:rPr>
          <w:rFonts w:eastAsia="仿宋"/>
          <w:sz w:val="32"/>
          <w:szCs w:val="32"/>
        </w:rPr>
        <w:t xml:space="preserve">    3.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19234FC0">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第三十条</w:t>
      </w:r>
      <w:r>
        <w:rPr>
          <w:rFonts w:eastAsia="仿宋"/>
          <w:sz w:val="32"/>
          <w:szCs w:val="32"/>
        </w:rPr>
        <w:t xml:space="preserve"> 对于末位同分的考生，依据以下排序原则进行录取。同分排序规则为：普通类考生若遇到总分同分情况，按语、数、外比较单科成绩。体育、艺术特长生若遇到同分情况，按专项测试、语、数、外比较单科成绩。</w:t>
      </w:r>
      <w:r>
        <w:rPr>
          <w:rFonts w:hint="eastAsia" w:eastAsia="仿宋"/>
          <w:sz w:val="32"/>
          <w:szCs w:val="32"/>
        </w:rPr>
        <w:t>退役军人</w:t>
      </w:r>
      <w:r>
        <w:rPr>
          <w:rFonts w:eastAsia="仿宋"/>
          <w:sz w:val="32"/>
          <w:szCs w:val="32"/>
        </w:rPr>
        <w:t>若遇到同分情况，按</w:t>
      </w:r>
      <w:r>
        <w:rPr>
          <w:rFonts w:hint="eastAsia" w:eastAsia="仿宋"/>
          <w:sz w:val="32"/>
          <w:szCs w:val="32"/>
        </w:rPr>
        <w:t>单选题、多选题、判断题比较单项</w:t>
      </w:r>
      <w:r>
        <w:rPr>
          <w:rFonts w:eastAsia="仿宋"/>
          <w:sz w:val="32"/>
          <w:szCs w:val="32"/>
        </w:rPr>
        <w:t>成绩。</w:t>
      </w:r>
    </w:p>
    <w:p w14:paraId="19B09C95">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第三十一条 </w:t>
      </w:r>
      <w:r>
        <w:rPr>
          <w:rFonts w:eastAsia="仿宋"/>
          <w:sz w:val="32"/>
          <w:szCs w:val="32"/>
        </w:rPr>
        <w:t>为保障生源质量，我校提前确定录取合格标准，未合格的不予录取。合格标准是：</w:t>
      </w:r>
      <w:r>
        <w:rPr>
          <w:rFonts w:hint="eastAsia" w:eastAsia="仿宋"/>
          <w:sz w:val="32"/>
          <w:szCs w:val="32"/>
        </w:rPr>
        <w:t>文化素质测试成绩、职业技能测试成绩均不为零分；</w:t>
      </w:r>
      <w:r>
        <w:rPr>
          <w:rFonts w:eastAsia="仿宋"/>
          <w:sz w:val="32"/>
          <w:szCs w:val="32"/>
        </w:rPr>
        <w:t>第一类考生文化素质测试成绩不低于180分</w:t>
      </w:r>
      <w:r>
        <w:rPr>
          <w:rFonts w:hint="eastAsia" w:eastAsia="仿宋"/>
          <w:sz w:val="32"/>
          <w:szCs w:val="32"/>
        </w:rPr>
        <w:t>。</w:t>
      </w:r>
      <w:r>
        <w:rPr>
          <w:rFonts w:eastAsia="仿宋"/>
          <w:sz w:val="32"/>
          <w:szCs w:val="32"/>
        </w:rPr>
        <w:t>第四类考生专项测试成绩不低于180分</w:t>
      </w:r>
      <w:r>
        <w:rPr>
          <w:rFonts w:hint="eastAsia" w:eastAsia="仿宋"/>
          <w:sz w:val="32"/>
          <w:szCs w:val="32"/>
        </w:rPr>
        <w:t>，</w:t>
      </w:r>
      <w:r>
        <w:rPr>
          <w:rFonts w:eastAsia="仿宋"/>
          <w:sz w:val="32"/>
          <w:szCs w:val="32"/>
        </w:rPr>
        <w:t>我校将根据计划数的1倍确定专项测试合格标准，取得合格资格的考生参与后续录取，未取得合格资格的考生不能录取到特长生。报考专业组一的考生实践操作成绩不低于54分。</w:t>
      </w:r>
    </w:p>
    <w:p w14:paraId="13644176">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第三十二条 </w:t>
      </w:r>
      <w:r>
        <w:rPr>
          <w:rFonts w:eastAsia="仿宋"/>
          <w:sz w:val="32"/>
          <w:szCs w:val="32"/>
        </w:rPr>
        <w:t>我校将通过招生官网（</w:t>
      </w:r>
      <w:r>
        <w:rPr>
          <w:rFonts w:eastAsia="仿宋"/>
          <w:sz w:val="32"/>
          <w:szCs w:val="32"/>
          <w:u w:val="single"/>
        </w:rPr>
        <w:t>https://zsw.cswszy.com）</w:t>
      </w:r>
      <w:r>
        <w:rPr>
          <w:rFonts w:eastAsia="仿宋"/>
          <w:sz w:val="32"/>
          <w:szCs w:val="32"/>
        </w:rPr>
        <w:t>发布单招拟录取名单，拟录取考生需在我校规定时间内办理相关录取确认手续。</w:t>
      </w:r>
    </w:p>
    <w:p w14:paraId="0E3630C5">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第三十三条</w:t>
      </w:r>
      <w:r>
        <w:rPr>
          <w:rFonts w:eastAsia="仿宋"/>
          <w:sz w:val="32"/>
          <w:szCs w:val="32"/>
        </w:rPr>
        <w:t xml:space="preserve"> 单招录取的学生不得参加本年度统一高考和普通高校对口招生考试。单招录取的学生不得转学，特殊情况需转专业的，按照我校转专业相关制度，在本校当年单招专业范围内转换。</w:t>
      </w:r>
    </w:p>
    <w:p w14:paraId="430FADBC">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第三十四条</w:t>
      </w:r>
      <w:r>
        <w:rPr>
          <w:rFonts w:eastAsia="仿宋"/>
          <w:sz w:val="32"/>
          <w:szCs w:val="32"/>
        </w:rPr>
        <w:t xml:space="preserve"> </w:t>
      </w:r>
      <w:del w:id="45" w:author="李杰安" w:date="2025-01-24T13:06:52Z">
        <w:r>
          <w:rPr>
            <w:rFonts w:hint="default" w:eastAsia="仿宋"/>
            <w:sz w:val="32"/>
            <w:szCs w:val="32"/>
            <w:lang w:val="en-US"/>
          </w:rPr>
          <w:delText>农民工等其他社会人员考生须录取到指定专业，不得转到其他专业。社会人员</w:delText>
        </w:r>
      </w:del>
      <w:ins w:id="46" w:author="李杰安" w:date="2025-01-24T13:06:53Z">
        <w:r>
          <w:rPr>
            <w:rFonts w:hint="eastAsia" w:eastAsia="仿宋"/>
            <w:sz w:val="32"/>
            <w:szCs w:val="32"/>
            <w:lang w:val="en-US" w:eastAsia="zh-CN"/>
          </w:rPr>
          <w:t>退役</w:t>
        </w:r>
      </w:ins>
      <w:ins w:id="47" w:author="李杰安" w:date="2025-01-24T13:06:54Z">
        <w:r>
          <w:rPr>
            <w:rFonts w:hint="eastAsia" w:eastAsia="仿宋"/>
            <w:sz w:val="32"/>
            <w:szCs w:val="32"/>
            <w:lang w:val="en-US" w:eastAsia="zh-CN"/>
          </w:rPr>
          <w:t>军人</w:t>
        </w:r>
      </w:ins>
      <w:r>
        <w:rPr>
          <w:rFonts w:eastAsia="仿宋"/>
          <w:sz w:val="32"/>
          <w:szCs w:val="32"/>
        </w:rPr>
        <w:t>考生录取后，高职院校按照《教育部办公厅关于做好扩招后高职教育教学管理工作的指导意见》（教职成厅函〔2019〕20号）及省教育厅有关文件规定，按照相对集中全日制教学的原则进行管理和培养。</w:t>
      </w:r>
    </w:p>
    <w:p w14:paraId="65B16983">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第三十五条 </w:t>
      </w:r>
      <w:r>
        <w:rPr>
          <w:rFonts w:eastAsia="仿宋"/>
          <w:sz w:val="32"/>
          <w:szCs w:val="32"/>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73F611DA">
      <w:pPr>
        <w:keepNext w:val="0"/>
        <w:keepLines w:val="0"/>
        <w:pageBreakBefore w:val="0"/>
        <w:widowControl w:val="0"/>
        <w:numPr>
          <w:ilvl w:val="0"/>
          <w:numId w:val="1"/>
        </w:numPr>
        <w:kinsoku/>
        <w:wordWrap/>
        <w:overflowPunct/>
        <w:topLinePunct w:val="0"/>
        <w:autoSpaceDE/>
        <w:autoSpaceDN/>
        <w:bidi w:val="0"/>
        <w:adjustRightInd/>
        <w:snapToGrid/>
        <w:spacing w:line="600" w:lineRule="exact"/>
        <w:jc w:val="center"/>
        <w:textAlignment w:val="auto"/>
        <w:rPr>
          <w:rFonts w:eastAsia="仿宋"/>
          <w:b/>
          <w:bCs/>
          <w:sz w:val="32"/>
          <w:szCs w:val="32"/>
        </w:rPr>
      </w:pPr>
      <w:r>
        <w:rPr>
          <w:rFonts w:eastAsia="仿宋"/>
          <w:b/>
          <w:bCs/>
          <w:sz w:val="32"/>
          <w:szCs w:val="32"/>
        </w:rPr>
        <w:t>监督管理</w:t>
      </w:r>
    </w:p>
    <w:p w14:paraId="7DEF8E34">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第三十六条 </w:t>
      </w:r>
      <w:r>
        <w:rPr>
          <w:rFonts w:eastAsia="仿宋"/>
          <w:sz w:val="32"/>
          <w:szCs w:val="32"/>
        </w:rPr>
        <w:t>单招考试及录取结束后，学校按照要求及时将考试结果及拟录取考生情况在学校官网公示。</w:t>
      </w:r>
    </w:p>
    <w:p w14:paraId="7D33D4F7">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第三十七条 </w:t>
      </w:r>
      <w:r>
        <w:rPr>
          <w:rFonts w:eastAsia="仿宋"/>
          <w:sz w:val="32"/>
          <w:szCs w:val="32"/>
        </w:rPr>
        <w:t>单招期间，确保规范有序、公平公正，在学校纪委、纪检监察处全程监督检查下进行单招考试、录取等工作。</w:t>
      </w:r>
    </w:p>
    <w:p w14:paraId="76032099">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第三十八条 </w:t>
      </w:r>
      <w:r>
        <w:rPr>
          <w:rFonts w:eastAsia="仿宋"/>
          <w:sz w:val="32"/>
          <w:szCs w:val="32"/>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0DEBD69D">
      <w:pPr>
        <w:keepNext w:val="0"/>
        <w:keepLines w:val="0"/>
        <w:pageBreakBefore w:val="0"/>
        <w:widowControl w:val="0"/>
        <w:kinsoku/>
        <w:wordWrap/>
        <w:overflowPunct/>
        <w:topLinePunct w:val="0"/>
        <w:autoSpaceDE/>
        <w:autoSpaceDN/>
        <w:bidi w:val="0"/>
        <w:adjustRightInd/>
        <w:snapToGrid/>
        <w:spacing w:line="600" w:lineRule="exact"/>
        <w:ind w:firstLine="643" w:firstLineChars="200"/>
        <w:jc w:val="left"/>
        <w:textAlignment w:val="auto"/>
        <w:rPr>
          <w:rFonts w:eastAsia="仿宋"/>
          <w:sz w:val="32"/>
          <w:szCs w:val="32"/>
        </w:rPr>
      </w:pPr>
      <w:r>
        <w:rPr>
          <w:rFonts w:eastAsia="仿宋"/>
          <w:b/>
          <w:bCs/>
          <w:sz w:val="32"/>
          <w:szCs w:val="32"/>
        </w:rPr>
        <w:t xml:space="preserve">第三十九条 </w:t>
      </w:r>
      <w:r>
        <w:rPr>
          <w:rFonts w:eastAsia="仿宋"/>
          <w:sz w:val="32"/>
          <w:szCs w:val="32"/>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0731-84015669。</w:t>
      </w:r>
    </w:p>
    <w:p w14:paraId="29883C98">
      <w:pPr>
        <w:keepNext w:val="0"/>
        <w:keepLines w:val="0"/>
        <w:pageBreakBefore w:val="0"/>
        <w:widowControl w:val="0"/>
        <w:numPr>
          <w:ilvl w:val="0"/>
          <w:numId w:val="1"/>
        </w:numPr>
        <w:kinsoku/>
        <w:wordWrap/>
        <w:overflowPunct/>
        <w:topLinePunct w:val="0"/>
        <w:autoSpaceDE/>
        <w:autoSpaceDN/>
        <w:bidi w:val="0"/>
        <w:adjustRightInd/>
        <w:snapToGrid/>
        <w:spacing w:line="600" w:lineRule="exact"/>
        <w:jc w:val="center"/>
        <w:textAlignment w:val="auto"/>
        <w:rPr>
          <w:rFonts w:eastAsia="仿宋"/>
          <w:b/>
          <w:bCs/>
          <w:sz w:val="32"/>
          <w:szCs w:val="32"/>
        </w:rPr>
      </w:pPr>
      <w:r>
        <w:rPr>
          <w:rFonts w:eastAsia="仿宋"/>
          <w:b/>
          <w:bCs/>
          <w:sz w:val="32"/>
          <w:szCs w:val="32"/>
        </w:rPr>
        <w:t>附则</w:t>
      </w:r>
    </w:p>
    <w:p w14:paraId="472B2F9D">
      <w:pPr>
        <w:pStyle w:val="3"/>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textAlignment w:val="auto"/>
        <w:rPr>
          <w:rFonts w:ascii="Times New Roman" w:hAnsi="Times New Roman" w:eastAsia="仿宋"/>
          <w:spacing w:val="-6"/>
          <w:sz w:val="32"/>
          <w:szCs w:val="32"/>
        </w:rPr>
      </w:pPr>
      <w:r>
        <w:rPr>
          <w:rFonts w:ascii="Times New Roman" w:hAnsi="Times New Roman" w:eastAsia="仿宋"/>
          <w:b/>
          <w:bCs/>
          <w:sz w:val="32"/>
          <w:szCs w:val="32"/>
        </w:rPr>
        <w:t>第四十条</w:t>
      </w:r>
      <w:r>
        <w:rPr>
          <w:rFonts w:ascii="Times New Roman" w:hAnsi="Times New Roman" w:eastAsia="仿宋"/>
          <w:sz w:val="32"/>
          <w:szCs w:val="32"/>
        </w:rPr>
        <w:t xml:space="preserve"> 学</w:t>
      </w:r>
      <w:r>
        <w:rPr>
          <w:rFonts w:ascii="Times New Roman" w:hAnsi="Times New Roman" w:eastAsia="仿宋"/>
          <w:spacing w:val="-6"/>
          <w:sz w:val="32"/>
          <w:szCs w:val="32"/>
        </w:rPr>
        <w:t>校对新生入学设有“绿色通道”。家庭经济特别困难的新生，可持乡（镇）以上人民政府证明向学校学生工作处申请办理学费缓交手续，并可根据国家有关规定申请国家助学贷款。</w:t>
      </w:r>
    </w:p>
    <w:p w14:paraId="274352D1">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 xml:space="preserve">第四十一条 </w:t>
      </w:r>
      <w:r>
        <w:rPr>
          <w:rFonts w:eastAsia="仿宋"/>
          <w:sz w:val="32"/>
          <w:szCs w:val="32"/>
        </w:rPr>
        <w:t>录取考生的体检标准按照教育部、卫生部、中国残疾人联合会颁布的《普通高等学校招生体检工作指导意见》及有关补充规定执行。</w:t>
      </w:r>
    </w:p>
    <w:p w14:paraId="3D80F548">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textAlignment w:val="auto"/>
        <w:rPr>
          <w:rFonts w:eastAsia="仿宋"/>
          <w:b/>
          <w:bCs/>
          <w:sz w:val="32"/>
          <w:szCs w:val="32"/>
        </w:rPr>
      </w:pPr>
      <w:r>
        <w:rPr>
          <w:rFonts w:eastAsia="仿宋"/>
          <w:b/>
          <w:bCs/>
          <w:sz w:val="32"/>
          <w:szCs w:val="32"/>
        </w:rPr>
        <w:t xml:space="preserve">第四十二条 </w:t>
      </w:r>
      <w:r>
        <w:rPr>
          <w:rFonts w:eastAsia="仿宋"/>
          <w:sz w:val="32"/>
          <w:szCs w:val="32"/>
        </w:rPr>
        <w:t>录取考生的思想政治品德考核和身体健康状况检查均采用考生报考普通高校招生考试或对口招生考试时所采集的信息，学生对提供的信息真实性负责。</w:t>
      </w:r>
    </w:p>
    <w:p w14:paraId="4195774C">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第四十三条</w:t>
      </w:r>
      <w:r>
        <w:rPr>
          <w:rFonts w:eastAsia="仿宋"/>
          <w:sz w:val="32"/>
          <w:szCs w:val="32"/>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1CC0850F">
      <w:pPr>
        <w:keepNext w:val="0"/>
        <w:keepLines w:val="0"/>
        <w:pageBreakBefore w:val="0"/>
        <w:widowControl w:val="0"/>
        <w:shd w:val="clear" w:color="auto" w:fill="FFFFFF"/>
        <w:kinsoku/>
        <w:wordWrap/>
        <w:overflowPunct/>
        <w:topLinePunct w:val="0"/>
        <w:autoSpaceDE/>
        <w:autoSpaceDN/>
        <w:bidi w:val="0"/>
        <w:adjustRightInd/>
        <w:snapToGrid/>
        <w:spacing w:line="600" w:lineRule="exact"/>
        <w:ind w:firstLine="643" w:firstLineChars="200"/>
        <w:textAlignment w:val="auto"/>
        <w:rPr>
          <w:rFonts w:eastAsia="仿宋"/>
          <w:sz w:val="32"/>
          <w:szCs w:val="32"/>
        </w:rPr>
      </w:pPr>
      <w:r>
        <w:rPr>
          <w:rFonts w:eastAsia="仿宋"/>
          <w:b/>
          <w:bCs/>
          <w:sz w:val="32"/>
          <w:szCs w:val="32"/>
        </w:rPr>
        <w:t>第四十四条</w:t>
      </w:r>
      <w:r>
        <w:rPr>
          <w:rFonts w:eastAsia="仿宋"/>
          <w:sz w:val="32"/>
          <w:szCs w:val="32"/>
        </w:rPr>
        <w:t xml:space="preserve"> 本章程通过湖南省教育考试院和学院官网向社会发布，对于各种媒体节选公布的章程内容，如理解有误，以学校公布的完整单独招生章程为准。</w:t>
      </w:r>
    </w:p>
    <w:p w14:paraId="393163B9">
      <w:pPr>
        <w:pStyle w:val="3"/>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ascii="Times New Roman" w:hAnsi="Times New Roman" w:eastAsia="仿宋"/>
          <w:sz w:val="32"/>
          <w:szCs w:val="32"/>
        </w:rPr>
      </w:pPr>
      <w:r>
        <w:rPr>
          <w:rFonts w:ascii="Times New Roman" w:hAnsi="Times New Roman" w:eastAsia="仿宋"/>
          <w:b/>
          <w:bCs/>
          <w:sz w:val="32"/>
          <w:szCs w:val="32"/>
        </w:rPr>
        <w:t xml:space="preserve">第四十五条 </w:t>
      </w:r>
      <w:r>
        <w:rPr>
          <w:rFonts w:ascii="Times New Roman" w:hAnsi="Times New Roman" w:eastAsia="仿宋"/>
          <w:sz w:val="32"/>
          <w:szCs w:val="32"/>
        </w:rPr>
        <w:t>学校招生联系方式</w:t>
      </w:r>
    </w:p>
    <w:p w14:paraId="430D57A3">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Times New Roman" w:hAnsi="Times New Roman" w:eastAsia="仿宋"/>
          <w:sz w:val="32"/>
          <w:szCs w:val="32"/>
        </w:rPr>
      </w:pPr>
      <w:r>
        <w:rPr>
          <w:rFonts w:ascii="Times New Roman" w:hAnsi="Times New Roman" w:eastAsia="仿宋"/>
          <w:sz w:val="32"/>
          <w:szCs w:val="32"/>
        </w:rPr>
        <w:t>通信地址：长沙市湘江新区香山大学城岳宁大道 6 号长沙卫生职业学院严谨楼 327</w:t>
      </w:r>
      <w:r>
        <w:rPr>
          <w:rFonts w:hint="eastAsia" w:ascii="Times New Roman" w:hAnsi="Times New Roman" w:eastAsia="仿宋"/>
          <w:sz w:val="32"/>
          <w:szCs w:val="32"/>
        </w:rPr>
        <w:t>办公室</w:t>
      </w:r>
    </w:p>
    <w:p w14:paraId="50AE14BA">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Times New Roman" w:hAnsi="Times New Roman" w:eastAsia="仿宋"/>
          <w:sz w:val="32"/>
          <w:szCs w:val="32"/>
        </w:rPr>
      </w:pPr>
      <w:r>
        <w:rPr>
          <w:rFonts w:ascii="Times New Roman" w:hAnsi="Times New Roman" w:eastAsia="仿宋"/>
          <w:sz w:val="32"/>
          <w:szCs w:val="32"/>
        </w:rPr>
        <w:t xml:space="preserve">邮政编码：410605 </w:t>
      </w:r>
    </w:p>
    <w:p w14:paraId="6ABF2B7F">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Times New Roman" w:hAnsi="Times New Roman" w:eastAsia="仿宋"/>
          <w:sz w:val="32"/>
          <w:szCs w:val="32"/>
        </w:rPr>
      </w:pPr>
      <w:r>
        <w:rPr>
          <w:rFonts w:ascii="Times New Roman" w:hAnsi="Times New Roman" w:eastAsia="仿宋"/>
          <w:sz w:val="32"/>
          <w:szCs w:val="32"/>
        </w:rPr>
        <w:t>招生咨询电话：0731-84015904、84015932</w:t>
      </w:r>
    </w:p>
    <w:p w14:paraId="4B308291">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Times New Roman" w:hAnsi="Times New Roman" w:eastAsia="仿宋"/>
          <w:sz w:val="32"/>
          <w:szCs w:val="32"/>
        </w:rPr>
      </w:pPr>
      <w:r>
        <w:rPr>
          <w:rFonts w:ascii="Times New Roman" w:hAnsi="Times New Roman" w:eastAsia="仿宋"/>
          <w:sz w:val="32"/>
          <w:szCs w:val="32"/>
        </w:rPr>
        <w:t>招生企业QQ：2850718014</w:t>
      </w:r>
    </w:p>
    <w:p w14:paraId="38970C9B">
      <w:pPr>
        <w:pStyle w:val="3"/>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Times New Roman" w:hAnsi="Times New Roman" w:eastAsia="仿宋"/>
          <w:sz w:val="32"/>
          <w:szCs w:val="32"/>
        </w:rPr>
      </w:pPr>
      <w:r>
        <w:rPr>
          <w:rFonts w:ascii="Times New Roman" w:hAnsi="Times New Roman" w:eastAsia="仿宋"/>
          <w:sz w:val="32"/>
          <w:szCs w:val="32"/>
        </w:rPr>
        <w:t>招生信息发布网址：http://zsw.cswszy.com</w:t>
      </w:r>
    </w:p>
    <w:p w14:paraId="10D6D855">
      <w:pPr>
        <w:pStyle w:val="10"/>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firstLine="640" w:firstLineChars="200"/>
        <w:textAlignment w:val="auto"/>
        <w:rPr>
          <w:rFonts w:ascii="Times New Roman" w:hAnsi="Times New Roman" w:eastAsia="仿宋" w:cs="Times New Roman"/>
          <w:kern w:val="2"/>
          <w:sz w:val="32"/>
          <w:szCs w:val="32"/>
        </w:rPr>
      </w:pPr>
      <w:r>
        <w:rPr>
          <w:rFonts w:ascii="Times New Roman" w:hAnsi="Times New Roman" w:eastAsia="仿宋" w:cs="Times New Roman"/>
          <w:kern w:val="2"/>
          <w:sz w:val="32"/>
          <w:szCs w:val="32"/>
        </w:rPr>
        <w:t>监督投诉电话：0731-84015669</w:t>
      </w:r>
    </w:p>
    <w:p w14:paraId="74DDCE1E">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rPr>
          <w:rFonts w:eastAsia="仿宋"/>
          <w:sz w:val="32"/>
          <w:szCs w:val="32"/>
          <w:shd w:val="clear" w:color="auto" w:fill="FFFFFF"/>
        </w:rPr>
      </w:pPr>
      <w:r>
        <w:rPr>
          <w:rFonts w:eastAsia="仿宋"/>
          <w:b/>
          <w:bCs/>
          <w:sz w:val="32"/>
          <w:szCs w:val="32"/>
        </w:rPr>
        <w:t xml:space="preserve">第四十六条 </w:t>
      </w:r>
      <w:r>
        <w:rPr>
          <w:rFonts w:eastAsia="仿宋"/>
          <w:sz w:val="32"/>
          <w:szCs w:val="32"/>
        </w:rPr>
        <w:t>本章程适用于我校202</w:t>
      </w:r>
      <w:r>
        <w:rPr>
          <w:rFonts w:hint="eastAsia" w:eastAsia="仿宋"/>
          <w:sz w:val="32"/>
          <w:szCs w:val="32"/>
        </w:rPr>
        <w:t>5</w:t>
      </w:r>
      <w:r>
        <w:rPr>
          <w:rFonts w:eastAsia="仿宋"/>
          <w:sz w:val="32"/>
          <w:szCs w:val="32"/>
        </w:rPr>
        <w:t>年湖南省单招。其解释权属于长沙卫生职业学院。</w:t>
      </w:r>
      <w:r>
        <w:rPr>
          <w:rFonts w:eastAsia="仿宋"/>
          <w:sz w:val="32"/>
          <w:szCs w:val="32"/>
          <w:shd w:val="clear" w:color="auto" w:fill="FFFFFF"/>
        </w:rPr>
        <w:t>如遇教育部、湖南省教育厅相关招生政策调整，以公布的最新政策为准。</w:t>
      </w:r>
      <w:bookmarkEnd w:id="0"/>
    </w:p>
    <w:p w14:paraId="1AAF697B">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eastAsia="仿宋"/>
          <w:sz w:val="32"/>
          <w:szCs w:val="32"/>
          <w:shd w:val="clear" w:color="auto" w:fill="FFFFFF"/>
        </w:rPr>
      </w:pPr>
    </w:p>
    <w:p w14:paraId="153162D9">
      <w:pPr>
        <w:keepNext w:val="0"/>
        <w:keepLines w:val="0"/>
        <w:pageBreakBefore w:val="0"/>
        <w:widowControl w:val="0"/>
        <w:kinsoku/>
        <w:wordWrap/>
        <w:overflowPunct/>
        <w:topLinePunct w:val="0"/>
        <w:autoSpaceDE/>
        <w:autoSpaceDN/>
        <w:bidi w:val="0"/>
        <w:adjustRightInd/>
        <w:snapToGrid/>
        <w:spacing w:line="600" w:lineRule="exact"/>
        <w:ind w:firstLine="4800" w:firstLineChars="1500"/>
        <w:textAlignment w:val="auto"/>
        <w:rPr>
          <w:rFonts w:eastAsia="仿宋"/>
          <w:sz w:val="32"/>
          <w:szCs w:val="32"/>
          <w:shd w:val="clear" w:color="auto" w:fill="FFFFFF"/>
        </w:rPr>
      </w:pPr>
      <w:r>
        <w:rPr>
          <w:rFonts w:hint="eastAsia" w:eastAsia="仿宋"/>
          <w:sz w:val="32"/>
          <w:szCs w:val="32"/>
          <w:shd w:val="clear" w:color="auto" w:fill="FFFFFF"/>
        </w:rPr>
        <w:t>长沙卫生职业学院</w:t>
      </w:r>
    </w:p>
    <w:p w14:paraId="5748F158">
      <w:pPr>
        <w:keepNext w:val="0"/>
        <w:keepLines w:val="0"/>
        <w:pageBreakBefore w:val="0"/>
        <w:widowControl w:val="0"/>
        <w:kinsoku/>
        <w:wordWrap/>
        <w:overflowPunct/>
        <w:topLinePunct w:val="0"/>
        <w:autoSpaceDE/>
        <w:autoSpaceDN/>
        <w:bidi w:val="0"/>
        <w:adjustRightInd/>
        <w:snapToGrid/>
        <w:spacing w:line="600" w:lineRule="exact"/>
        <w:ind w:firstLine="4800" w:firstLineChars="1500"/>
        <w:textAlignment w:val="auto"/>
        <w:rPr>
          <w:rFonts w:eastAsia="仿宋"/>
          <w:sz w:val="32"/>
          <w:szCs w:val="32"/>
          <w:shd w:val="clear" w:color="auto" w:fill="FFFFFF"/>
        </w:rPr>
      </w:pPr>
      <w:r>
        <w:rPr>
          <w:rFonts w:hint="eastAsia" w:eastAsia="仿宋"/>
          <w:sz w:val="32"/>
          <w:szCs w:val="32"/>
          <w:shd w:val="clear" w:color="auto" w:fill="FFFFFF"/>
        </w:rPr>
        <w:t>2025年1月7日</w:t>
      </w:r>
    </w:p>
    <w:sectPr>
      <w:headerReference r:id="rId3" w:type="default"/>
      <w:footerReference r:id="rId4" w:type="default"/>
      <w:pgSz w:w="11906" w:h="16838"/>
      <w:pgMar w:top="1440" w:right="1417" w:bottom="1440"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00000001" w:usb1="08000000" w:usb2="00000000" w:usb3="00000000" w:csb0="00040000" w:csb1="00000000"/>
    <w:embedRegular r:id="rId1" w:fontKey="{52111A9D-377B-44F6-BC95-4D192FFAA6E7}"/>
  </w:font>
  <w:font w:name="仿宋">
    <w:panose1 w:val="02010609060101010101"/>
    <w:charset w:val="86"/>
    <w:family w:val="modern"/>
    <w:pitch w:val="default"/>
    <w:sig w:usb0="800002BF" w:usb1="38CF7CFA" w:usb2="00000016" w:usb3="00000000" w:csb0="00040001" w:csb1="00000000"/>
    <w:embedRegular r:id="rId2" w:fontKey="{490BBFDB-1296-441D-B2CB-A46101717146}"/>
  </w:font>
  <w:font w:name="仿宋_GB2312">
    <w:panose1 w:val="02010609030101010101"/>
    <w:charset w:val="86"/>
    <w:family w:val="modern"/>
    <w:pitch w:val="default"/>
    <w:sig w:usb0="00000001" w:usb1="080E0000" w:usb2="00000000" w:usb3="00000000" w:csb0="00040000" w:csb1="00000000"/>
    <w:embedRegular r:id="rId3" w:fontKey="{F5BB4AE6-D29D-4816-BEF6-BD59A58DE54F}"/>
  </w:font>
  <w:font w:name="汉仪细圆B5">
    <w:altName w:val="仿宋"/>
    <w:panose1 w:val="00000000000000000000"/>
    <w:charset w:val="00"/>
    <w:family w:val="auto"/>
    <w:pitch w:val="default"/>
    <w:sig w:usb0="00000000" w:usb1="00000000" w:usb2="00000000" w:usb3="00000000" w:csb0="00000000" w:csb1="00000000"/>
    <w:embedRegular r:id="rId4" w:fontKey="{F8E175DD-ABEE-4CE4-94E0-7B91835F97AA}"/>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BA958">
    <w:pPr>
      <w:pStyle w:val="8"/>
      <w:jc w:val="center"/>
    </w:pPr>
    <w:r>
      <w:rPr>
        <w:lang w:val="en-US"/>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7D5868">
                          <w:pPr>
                            <w:pStyle w:val="8"/>
                            <w:ind w:left="210" w:leftChars="100" w:right="210" w:rightChars="100"/>
                            <w:jc w:val="center"/>
                          </w:pPr>
                          <w:r>
                            <w:rPr>
                              <w:rFonts w:hint="eastAsia" w:ascii="宋体" w:hAnsi="宋体" w:cs="宋体"/>
                              <w:sz w:val="28"/>
                              <w:szCs w:val="28"/>
                            </w:rPr>
                            <w:fldChar w:fldCharType="begin"/>
                          </w:r>
                          <w:r>
                            <w:rPr>
                              <w:rFonts w:hint="eastAsia" w:ascii="宋体" w:hAnsi="宋体" w:cs="宋体"/>
                              <w:sz w:val="28"/>
                              <w:szCs w:val="28"/>
                            </w:rPr>
                            <w:instrText xml:space="preserve">PAGE   \* MERGEFORMAT</w:instrText>
                          </w:r>
                          <w:r>
                            <w:rPr>
                              <w:rFonts w:hint="eastAsia" w:ascii="宋体" w:hAnsi="宋体" w:cs="宋体"/>
                              <w:sz w:val="28"/>
                              <w:szCs w:val="28"/>
                            </w:rPr>
                            <w:fldChar w:fldCharType="separate"/>
                          </w:r>
                          <w:r>
                            <w:rPr>
                              <w:rFonts w:ascii="宋体" w:hAnsi="宋体" w:cs="宋体"/>
                              <w:sz w:val="28"/>
                              <w:szCs w:val="28"/>
                            </w:rPr>
                            <w:t>- 11 -</w:t>
                          </w:r>
                          <w:r>
                            <w:rPr>
                              <w:rFonts w:hint="eastAsia" w:ascii="宋体" w:hAnsi="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0D7D5868">
                    <w:pPr>
                      <w:pStyle w:val="8"/>
                      <w:ind w:left="210" w:leftChars="100" w:right="210" w:rightChars="100"/>
                      <w:jc w:val="center"/>
                    </w:pPr>
                    <w:r>
                      <w:rPr>
                        <w:rFonts w:hint="eastAsia" w:ascii="宋体" w:hAnsi="宋体" w:cs="宋体"/>
                        <w:sz w:val="28"/>
                        <w:szCs w:val="28"/>
                      </w:rPr>
                      <w:fldChar w:fldCharType="begin"/>
                    </w:r>
                    <w:r>
                      <w:rPr>
                        <w:rFonts w:hint="eastAsia" w:ascii="宋体" w:hAnsi="宋体" w:cs="宋体"/>
                        <w:sz w:val="28"/>
                        <w:szCs w:val="28"/>
                      </w:rPr>
                      <w:instrText xml:space="preserve">PAGE   \* MERGEFORMAT</w:instrText>
                    </w:r>
                    <w:r>
                      <w:rPr>
                        <w:rFonts w:hint="eastAsia" w:ascii="宋体" w:hAnsi="宋体" w:cs="宋体"/>
                        <w:sz w:val="28"/>
                        <w:szCs w:val="28"/>
                      </w:rPr>
                      <w:fldChar w:fldCharType="separate"/>
                    </w:r>
                    <w:r>
                      <w:rPr>
                        <w:rFonts w:ascii="宋体" w:hAnsi="宋体" w:cs="宋体"/>
                        <w:sz w:val="28"/>
                        <w:szCs w:val="28"/>
                      </w:rPr>
                      <w:t>- 11 -</w:t>
                    </w:r>
                    <w:r>
                      <w:rPr>
                        <w:rFonts w:hint="eastAsia" w:ascii="宋体" w:hAnsi="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FD86F">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杰安">
    <w15:presenceInfo w15:providerId="WPS Office" w15:userId="390307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wYjdiYWIxOGYwYWE1N2JkZGY4MTRhOTNhY2IwYmY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45F9"/>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102D"/>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103"/>
    <w:rsid w:val="004E0C54"/>
    <w:rsid w:val="004E2B8D"/>
    <w:rsid w:val="004F10CE"/>
    <w:rsid w:val="004F4631"/>
    <w:rsid w:val="004F4C5B"/>
    <w:rsid w:val="004F5CC1"/>
    <w:rsid w:val="00505DE9"/>
    <w:rsid w:val="00506637"/>
    <w:rsid w:val="0051056E"/>
    <w:rsid w:val="005136C5"/>
    <w:rsid w:val="00517A34"/>
    <w:rsid w:val="00524A27"/>
    <w:rsid w:val="00526A07"/>
    <w:rsid w:val="00540B5B"/>
    <w:rsid w:val="00542DBE"/>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A70BD"/>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1E5B"/>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05ED1"/>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459F"/>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0F32"/>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28D8"/>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4A6D9F"/>
    <w:rsid w:val="04C2712A"/>
    <w:rsid w:val="04DF1F2B"/>
    <w:rsid w:val="04ED2D68"/>
    <w:rsid w:val="05254A5F"/>
    <w:rsid w:val="059C75DF"/>
    <w:rsid w:val="059D6B84"/>
    <w:rsid w:val="05AC5C0F"/>
    <w:rsid w:val="06A55C71"/>
    <w:rsid w:val="06D266DC"/>
    <w:rsid w:val="06F53E3D"/>
    <w:rsid w:val="075926EA"/>
    <w:rsid w:val="07987FF3"/>
    <w:rsid w:val="079D1FBD"/>
    <w:rsid w:val="07D94EB6"/>
    <w:rsid w:val="07DB005B"/>
    <w:rsid w:val="07DC2099"/>
    <w:rsid w:val="07FC04D8"/>
    <w:rsid w:val="087C7B4E"/>
    <w:rsid w:val="094B0A5D"/>
    <w:rsid w:val="0AAF0151"/>
    <w:rsid w:val="0ADC163F"/>
    <w:rsid w:val="0B2B471F"/>
    <w:rsid w:val="0B8C708E"/>
    <w:rsid w:val="0BA871E7"/>
    <w:rsid w:val="0BB7681F"/>
    <w:rsid w:val="0C004B2C"/>
    <w:rsid w:val="0C2267DE"/>
    <w:rsid w:val="0D511BCD"/>
    <w:rsid w:val="0D9A2F32"/>
    <w:rsid w:val="0EF3287B"/>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7467E89"/>
    <w:rsid w:val="1817007E"/>
    <w:rsid w:val="18267AB6"/>
    <w:rsid w:val="19081F58"/>
    <w:rsid w:val="19CE57F5"/>
    <w:rsid w:val="19DE5CD3"/>
    <w:rsid w:val="19E92EA6"/>
    <w:rsid w:val="1A004525"/>
    <w:rsid w:val="1A1163F3"/>
    <w:rsid w:val="1A1C3315"/>
    <w:rsid w:val="1A2F0A01"/>
    <w:rsid w:val="1A4D657E"/>
    <w:rsid w:val="1AAB1094"/>
    <w:rsid w:val="1B6C2FEB"/>
    <w:rsid w:val="1B7A3E63"/>
    <w:rsid w:val="1BB11F7A"/>
    <w:rsid w:val="1BF77544"/>
    <w:rsid w:val="1C334DB0"/>
    <w:rsid w:val="1C4B7CFE"/>
    <w:rsid w:val="1C8342E7"/>
    <w:rsid w:val="1CE7377A"/>
    <w:rsid w:val="1D892944"/>
    <w:rsid w:val="1D8C29A2"/>
    <w:rsid w:val="1DA11ABB"/>
    <w:rsid w:val="1DAD2A8C"/>
    <w:rsid w:val="1DF01E1B"/>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74E86"/>
    <w:rsid w:val="244823F9"/>
    <w:rsid w:val="249471B2"/>
    <w:rsid w:val="251E7B1F"/>
    <w:rsid w:val="25245D32"/>
    <w:rsid w:val="25787421"/>
    <w:rsid w:val="25ED6EF5"/>
    <w:rsid w:val="261C6242"/>
    <w:rsid w:val="26AB5FE8"/>
    <w:rsid w:val="26D63198"/>
    <w:rsid w:val="26F17200"/>
    <w:rsid w:val="26FE3A79"/>
    <w:rsid w:val="274979CF"/>
    <w:rsid w:val="275210BB"/>
    <w:rsid w:val="27AF13DE"/>
    <w:rsid w:val="286D4306"/>
    <w:rsid w:val="29DD040A"/>
    <w:rsid w:val="2A0406E2"/>
    <w:rsid w:val="2A0656A8"/>
    <w:rsid w:val="2A32577F"/>
    <w:rsid w:val="2ABE71EB"/>
    <w:rsid w:val="2C0833AD"/>
    <w:rsid w:val="2C8478F1"/>
    <w:rsid w:val="2CFB6EDA"/>
    <w:rsid w:val="2D0F6B01"/>
    <w:rsid w:val="2E6E3CFB"/>
    <w:rsid w:val="2E7A26A0"/>
    <w:rsid w:val="2FAD513C"/>
    <w:rsid w:val="2FC11C09"/>
    <w:rsid w:val="2FC9123E"/>
    <w:rsid w:val="300553CD"/>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135EC"/>
    <w:rsid w:val="344828F8"/>
    <w:rsid w:val="344F51A3"/>
    <w:rsid w:val="346C7B0F"/>
    <w:rsid w:val="34764968"/>
    <w:rsid w:val="358B3826"/>
    <w:rsid w:val="35EA4102"/>
    <w:rsid w:val="36140CE4"/>
    <w:rsid w:val="363C2E68"/>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001B8"/>
    <w:rsid w:val="45B47174"/>
    <w:rsid w:val="45D10756"/>
    <w:rsid w:val="45F309E3"/>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0FF779C"/>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5D64972"/>
    <w:rsid w:val="56DC53F6"/>
    <w:rsid w:val="571A66C4"/>
    <w:rsid w:val="57DC0D06"/>
    <w:rsid w:val="58220680"/>
    <w:rsid w:val="58481E52"/>
    <w:rsid w:val="58A35269"/>
    <w:rsid w:val="58C8276C"/>
    <w:rsid w:val="58DF57F5"/>
    <w:rsid w:val="59323EA7"/>
    <w:rsid w:val="5949535F"/>
    <w:rsid w:val="597F35F6"/>
    <w:rsid w:val="599651FE"/>
    <w:rsid w:val="59B2243E"/>
    <w:rsid w:val="5A1117CC"/>
    <w:rsid w:val="5A4E2116"/>
    <w:rsid w:val="5ABE313D"/>
    <w:rsid w:val="5B127639"/>
    <w:rsid w:val="5B8FCF33"/>
    <w:rsid w:val="5BD161ED"/>
    <w:rsid w:val="5CE82B4D"/>
    <w:rsid w:val="5CFF3BED"/>
    <w:rsid w:val="5D0B35B7"/>
    <w:rsid w:val="5D4C7FE2"/>
    <w:rsid w:val="5DA46FBF"/>
    <w:rsid w:val="5DB42C29"/>
    <w:rsid w:val="5DD0591F"/>
    <w:rsid w:val="5E1E79DD"/>
    <w:rsid w:val="5E547F68"/>
    <w:rsid w:val="5F804F7C"/>
    <w:rsid w:val="5F84507B"/>
    <w:rsid w:val="5FA66C4C"/>
    <w:rsid w:val="5FBF32AD"/>
    <w:rsid w:val="5FEB7598"/>
    <w:rsid w:val="600C1085"/>
    <w:rsid w:val="604E4E9A"/>
    <w:rsid w:val="605F4325"/>
    <w:rsid w:val="60964868"/>
    <w:rsid w:val="60F4742F"/>
    <w:rsid w:val="6126799A"/>
    <w:rsid w:val="618C2C79"/>
    <w:rsid w:val="61945517"/>
    <w:rsid w:val="61A35225"/>
    <w:rsid w:val="61B228BF"/>
    <w:rsid w:val="626055AF"/>
    <w:rsid w:val="62804CAC"/>
    <w:rsid w:val="629C67BC"/>
    <w:rsid w:val="62E670F3"/>
    <w:rsid w:val="630C6032"/>
    <w:rsid w:val="63C35974"/>
    <w:rsid w:val="63E16118"/>
    <w:rsid w:val="656B46CF"/>
    <w:rsid w:val="66291A75"/>
    <w:rsid w:val="66387CAD"/>
    <w:rsid w:val="664D7F9B"/>
    <w:rsid w:val="66634349"/>
    <w:rsid w:val="66A3028A"/>
    <w:rsid w:val="66A650D9"/>
    <w:rsid w:val="671B1581"/>
    <w:rsid w:val="672A3F5C"/>
    <w:rsid w:val="67834C30"/>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4F76DB7"/>
    <w:rsid w:val="751F2D16"/>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C6004E"/>
    <w:rsid w:val="7BD76009"/>
    <w:rsid w:val="7BDFE1A2"/>
    <w:rsid w:val="7C0865E8"/>
    <w:rsid w:val="7C2B0102"/>
    <w:rsid w:val="7C7E1CA6"/>
    <w:rsid w:val="7CFE890A"/>
    <w:rsid w:val="7D5947FB"/>
    <w:rsid w:val="7D7FC70A"/>
    <w:rsid w:val="7D935155"/>
    <w:rsid w:val="7D9854CF"/>
    <w:rsid w:val="7DC97BD3"/>
    <w:rsid w:val="7E5C285E"/>
    <w:rsid w:val="7EBF5433"/>
    <w:rsid w:val="7EDEFF37"/>
    <w:rsid w:val="7F63377E"/>
    <w:rsid w:val="7F8A405C"/>
    <w:rsid w:val="7FBD7C65"/>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line="240" w:lineRule="auto"/>
      <w:ind w:firstLine="420" w:firstLineChars="200"/>
      <w:outlineLvl w:val="1"/>
    </w:pPr>
    <w:rPr>
      <w:rFonts w:eastAsia="楷体" w:asciiTheme="majorAscii" w:hAnsiTheme="majorAscii" w:cstheme="majorBidi"/>
      <w:b/>
      <w:bCs/>
      <w:spacing w:val="-6"/>
      <w:sz w:val="32"/>
      <w:szCs w:val="32"/>
      <w14:ligatures w14:val="standardContextual"/>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680"/>
    </w:pPr>
    <w:rPr>
      <w:rFonts w:ascii="Calibri" w:hAnsi="Calibri"/>
    </w:rPr>
  </w:style>
  <w:style w:type="paragraph" w:styleId="4">
    <w:name w:val="annotation text"/>
    <w:basedOn w:val="1"/>
    <w:link w:val="18"/>
    <w:qFormat/>
    <w:uiPriority w:val="0"/>
    <w:pPr>
      <w:jc w:val="left"/>
    </w:pPr>
    <w:rPr>
      <w:rFonts w:ascii="Calibri" w:hAnsi="Calibri"/>
      <w:lang w:val="zh-CN"/>
    </w:rPr>
  </w:style>
  <w:style w:type="paragraph" w:styleId="5">
    <w:name w:val="Body Text"/>
    <w:basedOn w:val="1"/>
    <w:qFormat/>
    <w:uiPriority w:val="1"/>
    <w:pPr>
      <w:spacing w:before="5"/>
      <w:ind w:left="138"/>
    </w:pPr>
    <w:rPr>
      <w:rFonts w:ascii="宋体" w:hAnsi="宋体" w:cs="宋体"/>
      <w:sz w:val="32"/>
      <w:szCs w:val="32"/>
      <w:lang w:val="zh-CN" w:bidi="zh-CN"/>
    </w:rPr>
  </w:style>
  <w:style w:type="paragraph" w:styleId="6">
    <w:name w:val="Body Text Indent"/>
    <w:basedOn w:val="1"/>
    <w:link w:val="19"/>
    <w:qFormat/>
    <w:uiPriority w:val="0"/>
    <w:pPr>
      <w:tabs>
        <w:tab w:val="left" w:pos="360"/>
      </w:tabs>
      <w:ind w:left="180" w:firstLine="600"/>
    </w:pPr>
    <w:rPr>
      <w:rFonts w:ascii="宋体" w:hAnsi="宋体"/>
      <w:sz w:val="30"/>
      <w:szCs w:val="30"/>
      <w:lang w:val="zh-CN"/>
    </w:rPr>
  </w:style>
  <w:style w:type="paragraph" w:styleId="7">
    <w:name w:val="Balloon Text"/>
    <w:basedOn w:val="1"/>
    <w:link w:val="20"/>
    <w:qFormat/>
    <w:uiPriority w:val="0"/>
    <w:rPr>
      <w:sz w:val="18"/>
      <w:szCs w:val="18"/>
      <w:lang w:val="zh-CN"/>
    </w:rPr>
  </w:style>
  <w:style w:type="paragraph" w:styleId="8">
    <w:name w:val="footer"/>
    <w:basedOn w:val="1"/>
    <w:link w:val="21"/>
    <w:qFormat/>
    <w:uiPriority w:val="99"/>
    <w:pPr>
      <w:tabs>
        <w:tab w:val="center" w:pos="4153"/>
        <w:tab w:val="right" w:pos="8306"/>
      </w:tabs>
      <w:snapToGrid w:val="0"/>
      <w:jc w:val="left"/>
    </w:pPr>
    <w:rPr>
      <w:sz w:val="18"/>
      <w:szCs w:val="18"/>
      <w:lang w:val="zh-CN"/>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rPr>
  </w:style>
  <w:style w:type="character" w:styleId="16">
    <w:name w:val="Hyperlink"/>
    <w:basedOn w:val="14"/>
    <w:qFormat/>
    <w:uiPriority w:val="0"/>
    <w:rPr>
      <w:color w:val="0000FF"/>
      <w:u w:val="single"/>
    </w:rPr>
  </w:style>
  <w:style w:type="character" w:styleId="17">
    <w:name w:val="annotation reference"/>
    <w:qFormat/>
    <w:uiPriority w:val="0"/>
    <w:rPr>
      <w:sz w:val="21"/>
      <w:szCs w:val="21"/>
    </w:rPr>
  </w:style>
  <w:style w:type="character" w:customStyle="1" w:styleId="18">
    <w:name w:val="批注文字 字符"/>
    <w:link w:val="4"/>
    <w:qFormat/>
    <w:uiPriority w:val="0"/>
    <w:rPr>
      <w:rFonts w:ascii="Calibri" w:hAnsi="Calibri"/>
      <w:kern w:val="2"/>
      <w:sz w:val="21"/>
      <w:szCs w:val="24"/>
    </w:rPr>
  </w:style>
  <w:style w:type="character" w:customStyle="1" w:styleId="19">
    <w:name w:val="正文文本缩进 字符"/>
    <w:link w:val="6"/>
    <w:qFormat/>
    <w:uiPriority w:val="0"/>
    <w:rPr>
      <w:rFonts w:ascii="宋体" w:hAnsi="宋体"/>
      <w:kern w:val="2"/>
      <w:sz w:val="30"/>
      <w:szCs w:val="30"/>
    </w:rPr>
  </w:style>
  <w:style w:type="character" w:customStyle="1" w:styleId="20">
    <w:name w:val="批注框文本 字符"/>
    <w:link w:val="7"/>
    <w:qFormat/>
    <w:uiPriority w:val="0"/>
    <w:rPr>
      <w:kern w:val="2"/>
      <w:sz w:val="18"/>
      <w:szCs w:val="18"/>
    </w:rPr>
  </w:style>
  <w:style w:type="character" w:customStyle="1" w:styleId="21">
    <w:name w:val="页脚 字符"/>
    <w:link w:val="8"/>
    <w:qFormat/>
    <w:uiPriority w:val="99"/>
    <w:rPr>
      <w:kern w:val="2"/>
      <w:sz w:val="18"/>
      <w:szCs w:val="18"/>
    </w:rPr>
  </w:style>
  <w:style w:type="character" w:customStyle="1" w:styleId="22">
    <w:name w:val="批注主题 字符"/>
    <w:link w:val="11"/>
    <w:qFormat/>
    <w:uiPriority w:val="0"/>
    <w:rPr>
      <w:rFonts w:ascii="Calibri" w:hAnsi="Calibri"/>
      <w:b/>
      <w:bCs/>
      <w:kern w:val="2"/>
      <w:sz w:val="21"/>
      <w:szCs w:val="24"/>
    </w:rPr>
  </w:style>
  <w:style w:type="paragraph" w:customStyle="1" w:styleId="23">
    <w:name w:val="Char Char Char Char"/>
    <w:basedOn w:val="1"/>
    <w:qFormat/>
    <w:uiPriority w:val="0"/>
    <w:pPr>
      <w:widowControl/>
      <w:spacing w:after="160" w:line="240" w:lineRule="exact"/>
      <w:jc w:val="left"/>
    </w:pPr>
  </w:style>
  <w:style w:type="paragraph" w:styleId="24">
    <w:name w:val="List Paragraph"/>
    <w:basedOn w:val="1"/>
    <w:qFormat/>
    <w:uiPriority w:val="99"/>
    <w:pPr>
      <w:ind w:left="138" w:right="436" w:firstLine="638"/>
    </w:pPr>
    <w:rPr>
      <w:rFonts w:ascii="宋体" w:hAnsi="宋体" w:cs="宋体"/>
      <w:lang w:val="zh-CN" w:bidi="zh-CN"/>
    </w:rPr>
  </w:style>
  <w:style w:type="paragraph" w:customStyle="1" w:styleId="25">
    <w:name w:val="修订1"/>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6898</Words>
  <Characters>7406</Characters>
  <Lines>55</Lines>
  <Paragraphs>15</Paragraphs>
  <TotalTime>6</TotalTime>
  <ScaleCrop>false</ScaleCrop>
  <LinksUpToDate>false</LinksUpToDate>
  <CharactersWithSpaces>7458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2025-01-13T05:41:00Z</cp:lastPrinted>
  <dcterms:modified xsi:type="dcterms:W3CDTF">2025-01-24T09:59:59Z</dcterms:modified>
  <dc:title>湖南商务职业技术学院2014年招生章程</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9603B0B6A0074973BB3E76089A64AFBA_13</vt:lpwstr>
  </property>
  <property fmtid="{D5CDD505-2E9C-101B-9397-08002B2CF9AE}" pid="4" name="KSOTemplateDocerSaveRecord">
    <vt:lpwstr>eyJoZGlkIjoiMGIzMzgwYmE5NWE1OWMxZWIzYmU4MDc2NmRlMmI2ZTciLCJ1c2VySWQiOiIyOTY2MDU4ODYifQ==</vt:lpwstr>
  </property>
</Properties>
</file>